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00477" w14:textId="77777777" w:rsidR="009B6494" w:rsidRPr="00AC3720" w:rsidRDefault="009B6494" w:rsidP="00356747">
      <w:pPr>
        <w:spacing w:before="240" w:after="0" w:line="240" w:lineRule="auto"/>
        <w:rPr>
          <w:rFonts w:ascii="Arial" w:eastAsia="Arial" w:hAnsi="Arial" w:cs="Arial"/>
          <w:color w:val="000000"/>
          <w:kern w:val="2"/>
          <w:sz w:val="20"/>
          <w:szCs w:val="20"/>
          <w:lang w:eastAsia="en-ID"/>
          <w14:ligatures w14:val="standardContextual"/>
        </w:rPr>
      </w:pPr>
    </w:p>
    <w:p w14:paraId="798DF03C" w14:textId="74843C7B" w:rsidR="006149C9" w:rsidRPr="00154747" w:rsidRDefault="00154747" w:rsidP="00356747">
      <w:pPr>
        <w:spacing w:before="240" w:after="0" w:line="24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Let’s start with the </w:t>
      </w:r>
      <w:r w:rsidR="006149C9" w:rsidRPr="00041F52">
        <w:rPr>
          <w:rFonts w:ascii="Garamond" w:hAnsi="Garamond"/>
          <w:b/>
          <w:bCs/>
          <w:lang w:val="en-US"/>
        </w:rPr>
        <w:t xml:space="preserve">Section </w:t>
      </w:r>
      <w:r w:rsidR="006E1865">
        <w:rPr>
          <w:rFonts w:ascii="Garamond" w:hAnsi="Garamond"/>
          <w:b/>
          <w:bCs/>
          <w:lang w:val="en-US"/>
        </w:rPr>
        <w:t>1</w:t>
      </w:r>
      <w:r w:rsidR="006149C9" w:rsidRPr="00041F52">
        <w:rPr>
          <w:rFonts w:ascii="Garamond" w:hAnsi="Garamond"/>
          <w:b/>
          <w:bCs/>
          <w:lang w:val="en-US"/>
        </w:rPr>
        <w:t xml:space="preserve">: </w:t>
      </w:r>
      <w:r w:rsidR="00B723C6">
        <w:rPr>
          <w:rFonts w:ascii="Garamond" w:hAnsi="Garamond"/>
          <w:b/>
          <w:bCs/>
          <w:lang w:val="en-US"/>
        </w:rPr>
        <w:t xml:space="preserve">Thermal sensation </w:t>
      </w:r>
      <w:r w:rsidR="0011229B">
        <w:rPr>
          <w:rFonts w:ascii="Garamond" w:hAnsi="Garamond"/>
          <w:b/>
          <w:bCs/>
          <w:lang w:val="en-US"/>
        </w:rPr>
        <w:t>survey</w:t>
      </w:r>
      <w:r w:rsidR="006149C9" w:rsidRPr="00041F52">
        <w:rPr>
          <w:rFonts w:ascii="Garamond" w:hAnsi="Garamond"/>
          <w:b/>
          <w:bCs/>
          <w:lang w:val="en-US"/>
        </w:rPr>
        <w:t xml:space="preserve">   </w:t>
      </w:r>
    </w:p>
    <w:p w14:paraId="0169048D" w14:textId="49047AE3" w:rsidR="008211D4" w:rsidRPr="00356747" w:rsidRDefault="00F20BDB" w:rsidP="00356747">
      <w:pPr>
        <w:keepNext/>
        <w:spacing w:before="240" w:after="0" w:line="24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We</w:t>
      </w:r>
      <w:r w:rsidR="2A1884A8" w:rsidRPr="66AFC4F4">
        <w:rPr>
          <w:rFonts w:ascii="Garamond" w:hAnsi="Garamond"/>
          <w:lang w:val="en-US"/>
        </w:rPr>
        <w:t xml:space="preserve"> experience</w:t>
      </w:r>
      <w:r w:rsidR="7FA8B9D3" w:rsidRPr="66AFC4F4">
        <w:rPr>
          <w:rFonts w:ascii="Garamond" w:hAnsi="Garamond"/>
          <w:lang w:val="en-US"/>
        </w:rPr>
        <w:t>s</w:t>
      </w:r>
      <w:r w:rsidR="2A1884A8" w:rsidRPr="66AFC4F4">
        <w:rPr>
          <w:rFonts w:ascii="Garamond" w:hAnsi="Garamond"/>
          <w:lang w:val="en-US"/>
        </w:rPr>
        <w:t xml:space="preserve"> the surrounding </w:t>
      </w:r>
      <w:r w:rsidR="1E976F05" w:rsidRPr="66AFC4F4">
        <w:rPr>
          <w:rFonts w:ascii="Garamond" w:hAnsi="Garamond"/>
          <w:lang w:val="en-US"/>
        </w:rPr>
        <w:t xml:space="preserve">thermal </w:t>
      </w:r>
      <w:r w:rsidR="2A1884A8" w:rsidRPr="66AFC4F4">
        <w:rPr>
          <w:rFonts w:ascii="Garamond" w:hAnsi="Garamond"/>
          <w:lang w:val="en-US"/>
        </w:rPr>
        <w:t xml:space="preserve">environmental conditions differently. </w:t>
      </w:r>
      <w:r>
        <w:rPr>
          <w:rFonts w:ascii="Garamond" w:hAnsi="Garamond"/>
          <w:lang w:val="en-US"/>
        </w:rPr>
        <w:t>In this section, we want to understand your perception of how you experience thermal sensation, preferences, comfort level, and acceptability</w:t>
      </w:r>
      <w:r w:rsidR="2A1884A8" w:rsidRPr="66AFC4F4">
        <w:rPr>
          <w:rFonts w:ascii="Garamond" w:hAnsi="Garamond"/>
          <w:lang w:val="en-US"/>
        </w:rPr>
        <w:t>.</w:t>
      </w:r>
    </w:p>
    <w:p w14:paraId="228705B4" w14:textId="48416E16" w:rsidR="006149C9" w:rsidRPr="00041F52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How do you feel about </w:t>
      </w:r>
      <w:r w:rsidR="008E6BF4">
        <w:rPr>
          <w:rFonts w:ascii="Garamond" w:hAnsi="Garamond"/>
          <w:lang w:val="en-US"/>
        </w:rPr>
        <w:t xml:space="preserve">the </w:t>
      </w:r>
      <w:r w:rsidRPr="00041F52">
        <w:rPr>
          <w:rFonts w:ascii="Garamond" w:hAnsi="Garamond"/>
          <w:lang w:val="en-US"/>
        </w:rPr>
        <w:t xml:space="preserve">current temperature?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7"/>
        <w:gridCol w:w="959"/>
        <w:gridCol w:w="1425"/>
        <w:gridCol w:w="1057"/>
        <w:gridCol w:w="1518"/>
        <w:gridCol w:w="1065"/>
        <w:gridCol w:w="1105"/>
      </w:tblGrid>
      <w:tr w:rsidR="006149C9" w:rsidRPr="00041F52" w14:paraId="74FB4651" w14:textId="77777777" w:rsidTr="00611F53">
        <w:trPr>
          <w:trHeight w:val="281"/>
        </w:trPr>
        <w:tc>
          <w:tcPr>
            <w:tcW w:w="1167" w:type="dxa"/>
            <w:shd w:val="clear" w:color="auto" w:fill="auto"/>
          </w:tcPr>
          <w:p w14:paraId="30F29F49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Cold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-3</w:t>
            </w:r>
          </w:p>
        </w:tc>
        <w:tc>
          <w:tcPr>
            <w:tcW w:w="959" w:type="dxa"/>
            <w:shd w:val="clear" w:color="auto" w:fill="auto"/>
          </w:tcPr>
          <w:p w14:paraId="66D585A4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Cool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-2</w:t>
            </w:r>
          </w:p>
        </w:tc>
        <w:tc>
          <w:tcPr>
            <w:tcW w:w="1425" w:type="dxa"/>
            <w:shd w:val="clear" w:color="auto" w:fill="auto"/>
          </w:tcPr>
          <w:p w14:paraId="2874C16B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Slightly cool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-1</w:t>
            </w:r>
          </w:p>
        </w:tc>
        <w:tc>
          <w:tcPr>
            <w:tcW w:w="1057" w:type="dxa"/>
            <w:shd w:val="clear" w:color="auto" w:fill="auto"/>
          </w:tcPr>
          <w:p w14:paraId="222CDB5F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Neutral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0</w:t>
            </w:r>
          </w:p>
        </w:tc>
        <w:tc>
          <w:tcPr>
            <w:tcW w:w="1518" w:type="dxa"/>
            <w:shd w:val="clear" w:color="auto" w:fill="auto"/>
          </w:tcPr>
          <w:p w14:paraId="2DE89983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Slightly warm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1</w:t>
            </w:r>
          </w:p>
        </w:tc>
        <w:tc>
          <w:tcPr>
            <w:tcW w:w="1065" w:type="dxa"/>
            <w:shd w:val="clear" w:color="auto" w:fill="auto"/>
          </w:tcPr>
          <w:p w14:paraId="4F5613CD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Warm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2</w:t>
            </w:r>
          </w:p>
        </w:tc>
        <w:tc>
          <w:tcPr>
            <w:tcW w:w="1105" w:type="dxa"/>
            <w:shd w:val="clear" w:color="auto" w:fill="auto"/>
          </w:tcPr>
          <w:p w14:paraId="344277D0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Hot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3</w:t>
            </w:r>
          </w:p>
        </w:tc>
      </w:tr>
    </w:tbl>
    <w:p w14:paraId="67D5C3C9" w14:textId="2E3B8338" w:rsidR="00BE5E5B" w:rsidRDefault="00BE5E5B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48C04A44" w14:textId="77777777" w:rsidR="00BE5E5B" w:rsidRPr="00041F52" w:rsidRDefault="00BE5E5B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7844B4C7" w14:textId="34717BC6" w:rsidR="00356747" w:rsidRPr="00356747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How do you feel about the wind now? </w:t>
      </w:r>
    </w:p>
    <w:p w14:paraId="56DA9580" w14:textId="77777777" w:rsidR="006149C9" w:rsidRPr="00041F52" w:rsidRDefault="006149C9" w:rsidP="00356747">
      <w:p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No wind – Little wind – Neutral – Windy – Too much wind</w:t>
      </w:r>
    </w:p>
    <w:p w14:paraId="1C300DAB" w14:textId="77777777" w:rsidR="00356747" w:rsidRPr="00041F52" w:rsidRDefault="00356747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751F2E2B" w14:textId="788DEC4F" w:rsidR="006149C9" w:rsidRPr="00041F52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32C9C738">
        <w:rPr>
          <w:rFonts w:ascii="Garamond" w:hAnsi="Garamond"/>
          <w:lang w:val="en-US"/>
        </w:rPr>
        <w:t xml:space="preserve">How do you feel about the </w:t>
      </w:r>
      <w:r w:rsidR="68B75354" w:rsidRPr="32C9C738">
        <w:rPr>
          <w:rFonts w:ascii="Garamond" w:hAnsi="Garamond"/>
          <w:lang w:val="en-US"/>
        </w:rPr>
        <w:t>h</w:t>
      </w:r>
      <w:r w:rsidRPr="32C9C738">
        <w:rPr>
          <w:rFonts w:ascii="Garamond" w:hAnsi="Garamond"/>
          <w:lang w:val="en-US"/>
        </w:rPr>
        <w:t>umidity now?</w:t>
      </w:r>
    </w:p>
    <w:p w14:paraId="7ED80EC0" w14:textId="3C9FC064" w:rsidR="00DB5A0D" w:rsidRDefault="006149C9" w:rsidP="00356747">
      <w:p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 Very dry – Dry – Neutral – Humid – Very Humid</w:t>
      </w:r>
      <w:r w:rsidR="00DB5A0D">
        <w:rPr>
          <w:rFonts w:ascii="Garamond" w:hAnsi="Garamond"/>
          <w:lang w:val="en-US"/>
        </w:rPr>
        <w:t xml:space="preserve"> </w:t>
      </w:r>
    </w:p>
    <w:p w14:paraId="5D1C8415" w14:textId="77777777" w:rsidR="00772D00" w:rsidRDefault="00772D00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38D28D43" w14:textId="77777777" w:rsidR="00356747" w:rsidRPr="00041F52" w:rsidRDefault="00356747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5AF6B741" w14:textId="49737C14" w:rsidR="006149C9" w:rsidRPr="00041F52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How are you feeling now about the sunlight?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0"/>
        <w:gridCol w:w="954"/>
        <w:gridCol w:w="1417"/>
        <w:gridCol w:w="1054"/>
        <w:gridCol w:w="1509"/>
        <w:gridCol w:w="1061"/>
        <w:gridCol w:w="1861"/>
      </w:tblGrid>
      <w:tr w:rsidR="006149C9" w:rsidRPr="00041F52" w14:paraId="46A0ABC5" w14:textId="77777777" w:rsidTr="00611F53">
        <w:trPr>
          <w:trHeight w:val="281"/>
        </w:trPr>
        <w:tc>
          <w:tcPr>
            <w:tcW w:w="1167" w:type="dxa"/>
            <w:shd w:val="clear" w:color="auto" w:fill="auto"/>
          </w:tcPr>
          <w:p w14:paraId="45E11F57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Too dark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-3</w:t>
            </w:r>
          </w:p>
        </w:tc>
        <w:tc>
          <w:tcPr>
            <w:tcW w:w="959" w:type="dxa"/>
            <w:shd w:val="clear" w:color="auto" w:fill="auto"/>
          </w:tcPr>
          <w:p w14:paraId="687C2791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dark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-2</w:t>
            </w:r>
          </w:p>
        </w:tc>
        <w:tc>
          <w:tcPr>
            <w:tcW w:w="1425" w:type="dxa"/>
            <w:shd w:val="clear" w:color="auto" w:fill="auto"/>
          </w:tcPr>
          <w:p w14:paraId="7E06D324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Slightly dark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-1</w:t>
            </w:r>
          </w:p>
        </w:tc>
        <w:tc>
          <w:tcPr>
            <w:tcW w:w="1057" w:type="dxa"/>
            <w:shd w:val="clear" w:color="auto" w:fill="auto"/>
          </w:tcPr>
          <w:p w14:paraId="66DF1ABD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Neutral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0</w:t>
            </w:r>
          </w:p>
        </w:tc>
        <w:tc>
          <w:tcPr>
            <w:tcW w:w="1518" w:type="dxa"/>
            <w:shd w:val="clear" w:color="auto" w:fill="auto"/>
          </w:tcPr>
          <w:p w14:paraId="1811BEDF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Slightly bright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1</w:t>
            </w:r>
          </w:p>
        </w:tc>
        <w:tc>
          <w:tcPr>
            <w:tcW w:w="1065" w:type="dxa"/>
            <w:shd w:val="clear" w:color="auto" w:fill="auto"/>
          </w:tcPr>
          <w:p w14:paraId="7BD42E4D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 xml:space="preserve">Bright 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2</w:t>
            </w:r>
          </w:p>
        </w:tc>
        <w:tc>
          <w:tcPr>
            <w:tcW w:w="1876" w:type="dxa"/>
            <w:shd w:val="clear" w:color="auto" w:fill="auto"/>
          </w:tcPr>
          <w:p w14:paraId="16013025" w14:textId="77777777" w:rsidR="006149C9" w:rsidRPr="00041F52" w:rsidRDefault="006149C9" w:rsidP="00356747">
            <w:pPr>
              <w:widowControl w:val="0"/>
              <w:spacing w:before="240" w:after="0" w:line="240" w:lineRule="auto"/>
              <w:jc w:val="center"/>
              <w:rPr>
                <w:rFonts w:ascii="Garamond" w:eastAsia="DengXian" w:hAnsi="Garamond" w:cs="Times New Roman"/>
                <w:kern w:val="2"/>
                <w:lang w:val="en-US" w:eastAsia="zh-CN"/>
              </w:rPr>
            </w:pP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t>Too bright</w:t>
            </w:r>
            <w:r w:rsidRPr="00041F52">
              <w:rPr>
                <w:rFonts w:ascii="Garamond" w:eastAsia="DengXian" w:hAnsi="Garamond" w:cs="Times New Roman"/>
                <w:kern w:val="2"/>
                <w:lang w:val="en-US" w:eastAsia="zh-CN"/>
              </w:rPr>
              <w:br/>
              <w:t>3</w:t>
            </w:r>
          </w:p>
        </w:tc>
      </w:tr>
    </w:tbl>
    <w:p w14:paraId="34605435" w14:textId="2A03EF0C" w:rsidR="006149C9" w:rsidRDefault="006149C9" w:rsidP="00356747">
      <w:pPr>
        <w:spacing w:before="240" w:after="0" w:line="240" w:lineRule="auto"/>
        <w:ind w:left="360"/>
        <w:rPr>
          <w:rFonts w:ascii="Garamond" w:hAnsi="Garamond"/>
          <w:lang w:val="en-US"/>
        </w:rPr>
      </w:pPr>
    </w:p>
    <w:p w14:paraId="40FED2EE" w14:textId="77777777" w:rsidR="00DB5A0D" w:rsidRPr="00041F52" w:rsidRDefault="00DB5A0D" w:rsidP="00356747">
      <w:pPr>
        <w:spacing w:before="240" w:after="0" w:line="240" w:lineRule="auto"/>
        <w:ind w:left="360"/>
        <w:rPr>
          <w:rFonts w:ascii="Garamond" w:hAnsi="Garamond"/>
          <w:b/>
          <w:bCs/>
          <w:lang w:val="en-US"/>
        </w:rPr>
      </w:pPr>
    </w:p>
    <w:p w14:paraId="6E8B3E3B" w14:textId="77777777" w:rsidR="006149C9" w:rsidRPr="00041F52" w:rsidRDefault="006149C9" w:rsidP="00356747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Garamond" w:eastAsia="DengXian" w:hAnsi="Garamond" w:cs="Times New Roman"/>
          <w:kern w:val="2"/>
          <w:lang w:val="en-US"/>
        </w:rPr>
        <w:t xml:space="preserve">For the current spot you are at </w:t>
      </w:r>
      <w:r w:rsidRPr="00041F52">
        <w:rPr>
          <w:rFonts w:ascii="Garamond" w:eastAsia="DengXian" w:hAnsi="Garamond" w:cs="Times New Roman"/>
          <w:kern w:val="2"/>
          <w:u w:val="single"/>
          <w:lang w:val="en-US"/>
        </w:rPr>
        <w:t>now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, would you like it to be…? </w:t>
      </w:r>
    </w:p>
    <w:p w14:paraId="6EDF5A7D" w14:textId="73F67BE5" w:rsidR="006149C9" w:rsidRDefault="006149C9" w:rsidP="0035674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Brighter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2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No change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3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Darker</w:t>
      </w:r>
      <w:r w:rsidR="00DB5A0D">
        <w:rPr>
          <w:rFonts w:ascii="Garamond" w:eastAsia="DengXian" w:hAnsi="Garamond" w:cs="Times New Roman"/>
          <w:kern w:val="2"/>
          <w:lang w:val="en-US"/>
        </w:rPr>
        <w:t xml:space="preserve">         </w:t>
      </w:r>
    </w:p>
    <w:p w14:paraId="2A3E6362" w14:textId="77777777" w:rsidR="00DB5A0D" w:rsidRPr="00041F52" w:rsidRDefault="00DB5A0D" w:rsidP="00356747">
      <w:pPr>
        <w:widowControl w:val="0"/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</w:p>
    <w:p w14:paraId="099F4D66" w14:textId="77777777" w:rsidR="006149C9" w:rsidRPr="00041F52" w:rsidRDefault="006149C9" w:rsidP="00356747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Garamond" w:eastAsia="DengXian" w:hAnsi="Garamond" w:cs="Times New Roman"/>
          <w:kern w:val="2"/>
          <w:lang w:val="en-US"/>
        </w:rPr>
        <w:t xml:space="preserve">For the current spot you are at </w:t>
      </w:r>
      <w:r w:rsidRPr="00041F52">
        <w:rPr>
          <w:rFonts w:ascii="Garamond" w:eastAsia="DengXian" w:hAnsi="Garamond" w:cs="Times New Roman"/>
          <w:kern w:val="2"/>
          <w:u w:val="single"/>
          <w:lang w:val="en-US"/>
        </w:rPr>
        <w:t>now</w:t>
      </w:r>
      <w:r w:rsidRPr="00041F52">
        <w:rPr>
          <w:rFonts w:ascii="Garamond" w:eastAsia="DengXian" w:hAnsi="Garamond" w:cs="Times New Roman"/>
          <w:kern w:val="2"/>
          <w:lang w:val="en-US"/>
        </w:rPr>
        <w:t>, would you like it to be…?</w:t>
      </w:r>
    </w:p>
    <w:p w14:paraId="0F094B21" w14:textId="51FBE68B" w:rsidR="00BE5E5B" w:rsidRPr="00356747" w:rsidRDefault="006149C9" w:rsidP="00356747">
      <w:pPr>
        <w:widowControl w:val="0"/>
        <w:spacing w:before="240" w:after="0" w:line="240" w:lineRule="auto"/>
        <w:jc w:val="center"/>
        <w:rPr>
          <w:rFonts w:ascii="Garamond" w:hAnsi="Garamond"/>
          <w:lang w:val="en-US"/>
        </w:rPr>
      </w:pP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More in the shade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bookmarkStart w:id="0" w:name="_Hlk511474135"/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2</w:t>
      </w:r>
      <w:bookmarkEnd w:id="0"/>
      <w:r w:rsidRPr="00041F52">
        <w:rPr>
          <w:rFonts w:ascii="Garamond" w:eastAsia="DengXian" w:hAnsi="Garamond" w:cs="Times New Roman"/>
          <w:kern w:val="2"/>
          <w:lang w:val="en-US"/>
        </w:rPr>
        <w:t xml:space="preserve"> No change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3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Less in the shade </w:t>
      </w:r>
      <w:r w:rsidR="00DB5A0D">
        <w:rPr>
          <w:rFonts w:ascii="Garamond" w:eastAsia="DengXian" w:hAnsi="Garamond" w:cs="Times New Roman"/>
          <w:kern w:val="2"/>
          <w:lang w:val="en-US"/>
        </w:rPr>
        <w:t xml:space="preserve">   </w:t>
      </w:r>
    </w:p>
    <w:p w14:paraId="4F1AA48E" w14:textId="77777777" w:rsidR="00DB5A0D" w:rsidRPr="00041F52" w:rsidRDefault="00DB5A0D" w:rsidP="0035674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</w:p>
    <w:p w14:paraId="36CE8908" w14:textId="77777777" w:rsidR="006149C9" w:rsidRPr="00041F52" w:rsidRDefault="006149C9" w:rsidP="00356747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Garamond" w:eastAsia="DengXian" w:hAnsi="Garamond" w:cs="Times New Roman"/>
          <w:kern w:val="2"/>
          <w:lang w:val="en-US"/>
        </w:rPr>
        <w:t xml:space="preserve">For the current spot you are at </w:t>
      </w:r>
      <w:r w:rsidRPr="00041F52">
        <w:rPr>
          <w:rFonts w:ascii="Garamond" w:eastAsia="DengXian" w:hAnsi="Garamond" w:cs="Times New Roman"/>
          <w:kern w:val="2"/>
          <w:u w:val="single"/>
          <w:lang w:val="en-US"/>
        </w:rPr>
        <w:t>now</w:t>
      </w:r>
      <w:r w:rsidRPr="00041F52">
        <w:rPr>
          <w:rFonts w:ascii="Garamond" w:eastAsia="DengXian" w:hAnsi="Garamond" w:cs="Times New Roman"/>
          <w:kern w:val="2"/>
          <w:lang w:val="en-US"/>
        </w:rPr>
        <w:t>, would you like it to be…?</w:t>
      </w:r>
    </w:p>
    <w:p w14:paraId="2C6BBA5F" w14:textId="47C84121" w:rsidR="006149C9" w:rsidRDefault="006149C9" w:rsidP="00356747">
      <w:pPr>
        <w:widowControl w:val="0"/>
        <w:spacing w:before="240" w:after="0" w:line="240" w:lineRule="auto"/>
        <w:jc w:val="center"/>
        <w:rPr>
          <w:rFonts w:ascii="Garamond" w:hAnsi="Garamond"/>
          <w:lang w:val="en-US"/>
        </w:rPr>
      </w:pP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More humid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2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No change 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3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Less humid</w:t>
      </w:r>
      <w:r w:rsidR="00DB5A0D">
        <w:rPr>
          <w:rFonts w:ascii="Garamond" w:eastAsia="DengXian" w:hAnsi="Garamond" w:cs="Times New Roman"/>
          <w:kern w:val="2"/>
          <w:lang w:val="en-US"/>
        </w:rPr>
        <w:t xml:space="preserve">    </w:t>
      </w:r>
    </w:p>
    <w:p w14:paraId="77A5A526" w14:textId="77777777" w:rsidR="00BE5E5B" w:rsidRDefault="00BE5E5B" w:rsidP="0035674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</w:p>
    <w:p w14:paraId="3BD98669" w14:textId="77777777" w:rsidR="006149C9" w:rsidRPr="00041F52" w:rsidRDefault="006149C9" w:rsidP="00356747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Garamond" w:eastAsia="DengXian" w:hAnsi="Garamond" w:cs="Times New Roman"/>
          <w:kern w:val="2"/>
          <w:lang w:val="en-US"/>
        </w:rPr>
        <w:t xml:space="preserve">For the current spot you are at </w:t>
      </w:r>
      <w:r w:rsidRPr="00041F52">
        <w:rPr>
          <w:rFonts w:ascii="Garamond" w:eastAsia="DengXian" w:hAnsi="Garamond" w:cs="Times New Roman"/>
          <w:kern w:val="2"/>
          <w:u w:val="single"/>
          <w:lang w:val="en-US"/>
        </w:rPr>
        <w:t>now</w:t>
      </w:r>
      <w:r w:rsidRPr="00041F52">
        <w:rPr>
          <w:rFonts w:ascii="Garamond" w:eastAsia="DengXian" w:hAnsi="Garamond" w:cs="Times New Roman"/>
          <w:kern w:val="2"/>
          <w:lang w:val="en-US"/>
        </w:rPr>
        <w:t>, would you like it to be…?</w:t>
      </w:r>
    </w:p>
    <w:p w14:paraId="3F90CD11" w14:textId="687778A3" w:rsidR="006149C9" w:rsidRDefault="006149C9" w:rsidP="349AB47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More windy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2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No change 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3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Less windy</w:t>
      </w:r>
      <w:r w:rsidR="29978B39" w:rsidRPr="00041F52">
        <w:rPr>
          <w:rFonts w:ascii="Garamond" w:eastAsia="DengXian" w:hAnsi="Garamond" w:cs="Times New Roman"/>
          <w:kern w:val="2"/>
          <w:lang w:val="en-US"/>
        </w:rPr>
        <w:t xml:space="preserve"> </w:t>
      </w:r>
    </w:p>
    <w:p w14:paraId="043135E6" w14:textId="77777777" w:rsidR="00356747" w:rsidRPr="00356747" w:rsidRDefault="00356747" w:rsidP="0035674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</w:p>
    <w:p w14:paraId="4304CDA8" w14:textId="03E8AC44" w:rsidR="00356747" w:rsidRPr="00356747" w:rsidRDefault="006149C9" w:rsidP="00356747">
      <w:pPr>
        <w:pStyle w:val="ListParagraph"/>
        <w:widowControl w:val="0"/>
        <w:numPr>
          <w:ilvl w:val="0"/>
          <w:numId w:val="2"/>
        </w:numPr>
        <w:spacing w:before="240" w:after="0" w:line="240" w:lineRule="auto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Garamond" w:eastAsia="DengXian" w:hAnsi="Garamond" w:cs="Times New Roman"/>
          <w:kern w:val="2"/>
          <w:lang w:val="en-US"/>
        </w:rPr>
        <w:t xml:space="preserve">Right </w:t>
      </w:r>
      <w:r w:rsidRPr="00041F52">
        <w:rPr>
          <w:rFonts w:ascii="Garamond" w:eastAsia="DengXian" w:hAnsi="Garamond" w:cs="Times New Roman"/>
          <w:kern w:val="2"/>
          <w:u w:val="single"/>
          <w:lang w:val="en-US"/>
        </w:rPr>
        <w:t>now</w:t>
      </w:r>
      <w:r w:rsidRPr="00041F52">
        <w:rPr>
          <w:rFonts w:ascii="Garamond" w:eastAsia="DengXian" w:hAnsi="Garamond" w:cs="Times New Roman"/>
          <w:kern w:val="2"/>
          <w:lang w:val="en-US"/>
        </w:rPr>
        <w:t>, how do you feel overall?</w:t>
      </w:r>
    </w:p>
    <w:p w14:paraId="3FE79324" w14:textId="6E2C8B2B" w:rsidR="006149C9" w:rsidRPr="00041F52" w:rsidRDefault="006149C9" w:rsidP="00356747">
      <w:pPr>
        <w:widowControl w:val="0"/>
        <w:spacing w:before="240" w:after="0" w:line="240" w:lineRule="auto"/>
        <w:jc w:val="center"/>
        <w:rPr>
          <w:rFonts w:ascii="Garamond" w:eastAsia="DengXian" w:hAnsi="Garamond" w:cs="Times New Roman"/>
          <w:kern w:val="2"/>
          <w:lang w:val="en-US"/>
        </w:rPr>
      </w:pP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0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Comfortable</w:t>
      </w:r>
      <w:r w:rsidRPr="00041F52">
        <w:rPr>
          <w:rFonts w:ascii="Garamond" w:eastAsia="DengXian" w:hAnsi="Garamond" w:cs="Times New Roman"/>
          <w:kern w:val="2"/>
          <w:lang w:val="en-US"/>
        </w:rPr>
        <w:tab/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 xml:space="preserve">1 </w:t>
      </w:r>
      <w:r w:rsidRPr="00041F52">
        <w:rPr>
          <w:rFonts w:ascii="Garamond" w:eastAsia="DengXian" w:hAnsi="Garamond" w:cs="Times New Roman"/>
          <w:kern w:val="2"/>
          <w:lang w:val="en-US"/>
        </w:rPr>
        <w:t>Slightly</w:t>
      </w:r>
      <w:r w:rsidRPr="00C154C1">
        <w:rPr>
          <w:rFonts w:ascii="Garamond" w:eastAsia="DengXian" w:hAnsi="Garamond" w:cs="Times New Roman"/>
          <w:kern w:val="2"/>
          <w:lang w:val="en-US"/>
        </w:rPr>
        <w:t xml:space="preserve"> </w:t>
      </w:r>
      <w:r w:rsidR="1BDD97AF" w:rsidRPr="00C154C1">
        <w:rPr>
          <w:rFonts w:ascii="Garamond" w:eastAsia="DengXian" w:hAnsi="Garamond" w:cs="Times New Roman"/>
          <w:kern w:val="2"/>
          <w:lang w:val="en-US"/>
        </w:rPr>
        <w:t>u</w:t>
      </w:r>
      <w:r w:rsidRPr="00C154C1">
        <w:rPr>
          <w:rFonts w:ascii="Garamond" w:eastAsia="DengXian" w:hAnsi="Garamond" w:cs="Times New Roman"/>
          <w:kern w:val="2"/>
          <w:lang w:val="en-US"/>
        </w:rPr>
        <w:t xml:space="preserve">ncomfortable </w:t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>2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 Uncomfortable </w:t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 xml:space="preserve">3 </w:t>
      </w:r>
      <w:r w:rsidRPr="00041F52">
        <w:rPr>
          <w:rFonts w:ascii="Garamond" w:eastAsia="DengXian" w:hAnsi="Garamond" w:cs="Times New Roman"/>
          <w:kern w:val="2"/>
          <w:lang w:val="en-US"/>
        </w:rPr>
        <w:t xml:space="preserve">Very Uncomfortable </w:t>
      </w:r>
      <w:r w:rsidRPr="00041F52">
        <w:rPr>
          <w:rFonts w:ascii="Webdings" w:eastAsia="Webdings" w:hAnsi="Webdings" w:cs="Webdings"/>
          <w:kern w:val="2"/>
          <w:lang w:val="en-US"/>
        </w:rPr>
        <w:t>1</w:t>
      </w:r>
      <w:r w:rsidRPr="00041F52">
        <w:rPr>
          <w:rFonts w:ascii="Garamond" w:eastAsia="DengXian" w:hAnsi="Garamond" w:cs="Times New Roman"/>
          <w:kern w:val="2"/>
          <w:vertAlign w:val="subscript"/>
          <w:lang w:val="en-US"/>
        </w:rPr>
        <w:t xml:space="preserve">4 </w:t>
      </w:r>
      <w:r w:rsidRPr="00041F52">
        <w:rPr>
          <w:rFonts w:ascii="Garamond" w:eastAsia="DengXian" w:hAnsi="Garamond" w:cs="Times New Roman"/>
          <w:kern w:val="2"/>
          <w:lang w:val="en-US"/>
        </w:rPr>
        <w:t>Extremely</w:t>
      </w:r>
      <w:r w:rsidR="00772D00">
        <w:rPr>
          <w:rFonts w:ascii="Garamond" w:eastAsia="DengXian" w:hAnsi="Garamond" w:cs="Times New Roman"/>
          <w:kern w:val="2"/>
          <w:lang w:val="en-US"/>
        </w:rPr>
        <w:t xml:space="preserve"> </w:t>
      </w:r>
      <w:r w:rsidRPr="00041F52">
        <w:rPr>
          <w:rFonts w:ascii="Garamond" w:eastAsia="DengXian" w:hAnsi="Garamond" w:cs="Times New Roman"/>
          <w:kern w:val="2"/>
          <w:lang w:val="en-US"/>
        </w:rPr>
        <w:t>comfortable</w:t>
      </w:r>
    </w:p>
    <w:p w14:paraId="3C147577" w14:textId="6159B572" w:rsidR="006149C9" w:rsidRPr="00041F52" w:rsidRDefault="006149C9" w:rsidP="00772D00">
      <w:pPr>
        <w:pStyle w:val="ListParagraph"/>
        <w:spacing w:before="240" w:after="0" w:line="240" w:lineRule="auto"/>
        <w:rPr>
          <w:rFonts w:ascii="Garamond" w:hAnsi="Garamond"/>
          <w:b/>
          <w:bCs/>
          <w:lang w:val="en-US"/>
        </w:rPr>
      </w:pPr>
    </w:p>
    <w:p w14:paraId="77EB1D7C" w14:textId="77777777" w:rsidR="006149C9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What is your personal judgment of this thermal environment? </w:t>
      </w:r>
    </w:p>
    <w:p w14:paraId="3C4904F5" w14:textId="77777777" w:rsidR="00356747" w:rsidRPr="00041F52" w:rsidRDefault="00356747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11D71449" w14:textId="39CD16E7" w:rsidR="006149C9" w:rsidRPr="00041F52" w:rsidRDefault="006149C9" w:rsidP="00356747">
      <w:pPr>
        <w:spacing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</w:t>
      </w:r>
      <w:r w:rsidR="00356747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>Absolutely unacceptable</w:t>
      </w:r>
    </w:p>
    <w:p w14:paraId="03320047" w14:textId="5D60216D" w:rsidR="006149C9" w:rsidRPr="00041F52" w:rsidRDefault="006149C9" w:rsidP="00356747">
      <w:pPr>
        <w:spacing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</w:t>
      </w:r>
      <w:r w:rsidR="00356747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>Unacceptable</w:t>
      </w:r>
    </w:p>
    <w:p w14:paraId="30414969" w14:textId="35EF63AA" w:rsidR="006149C9" w:rsidRPr="00041F52" w:rsidRDefault="006149C9" w:rsidP="00356747">
      <w:pPr>
        <w:spacing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 </w:t>
      </w:r>
      <w:r w:rsidR="00356747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>Acceptable</w:t>
      </w:r>
    </w:p>
    <w:p w14:paraId="3B289448" w14:textId="264D6B40" w:rsidR="006149C9" w:rsidRDefault="006149C9" w:rsidP="00772D00">
      <w:pPr>
        <w:spacing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 </w:t>
      </w:r>
      <w:r w:rsidR="00356747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>Absolutely acceptable</w:t>
      </w:r>
    </w:p>
    <w:p w14:paraId="53081F18" w14:textId="77777777" w:rsidR="00772D00" w:rsidRPr="00041F52" w:rsidRDefault="00772D00" w:rsidP="00772D00">
      <w:pPr>
        <w:spacing w:after="0" w:line="240" w:lineRule="auto"/>
        <w:rPr>
          <w:rFonts w:ascii="Garamond" w:hAnsi="Garamond" w:cs="Times New Roman"/>
        </w:rPr>
      </w:pPr>
    </w:p>
    <w:p w14:paraId="1ECD5ABC" w14:textId="384DB39D" w:rsidR="006149C9" w:rsidRPr="00041F52" w:rsidRDefault="006149C9" w:rsidP="00356747">
      <w:pPr>
        <w:spacing w:before="240" w:after="0" w:line="240" w:lineRule="auto"/>
        <w:rPr>
          <w:rFonts w:ascii="Garamond" w:hAnsi="Garamond"/>
          <w:b/>
          <w:bCs/>
          <w:lang w:val="en-US"/>
        </w:rPr>
      </w:pPr>
      <w:r w:rsidRPr="00041F52">
        <w:rPr>
          <w:rFonts w:ascii="Garamond" w:hAnsi="Garamond"/>
          <w:b/>
          <w:bCs/>
          <w:lang w:val="en-US"/>
        </w:rPr>
        <w:t xml:space="preserve">Section </w:t>
      </w:r>
      <w:r w:rsidR="00B723C6">
        <w:rPr>
          <w:rFonts w:ascii="Garamond" w:hAnsi="Garamond"/>
          <w:b/>
          <w:bCs/>
          <w:lang w:val="en-US"/>
        </w:rPr>
        <w:t>2</w:t>
      </w:r>
      <w:r w:rsidRPr="00041F52">
        <w:rPr>
          <w:rFonts w:ascii="Garamond" w:hAnsi="Garamond"/>
          <w:b/>
          <w:bCs/>
          <w:lang w:val="en-US"/>
        </w:rPr>
        <w:t xml:space="preserve">: Thermal </w:t>
      </w:r>
      <w:r w:rsidR="00925DC3">
        <w:rPr>
          <w:rFonts w:ascii="Garamond" w:hAnsi="Garamond"/>
          <w:b/>
          <w:bCs/>
          <w:lang w:val="en-US"/>
        </w:rPr>
        <w:t>adaptation</w:t>
      </w:r>
      <w:r w:rsidRPr="00041F52">
        <w:rPr>
          <w:rFonts w:ascii="Garamond" w:hAnsi="Garamond"/>
          <w:b/>
          <w:bCs/>
          <w:lang w:val="en-US"/>
        </w:rPr>
        <w:t xml:space="preserve"> </w:t>
      </w:r>
    </w:p>
    <w:p w14:paraId="55B051E2" w14:textId="33608CB6" w:rsidR="00F13540" w:rsidRDefault="001E03CA" w:rsidP="00356747">
      <w:pPr>
        <w:spacing w:before="240" w:after="0" w:line="240" w:lineRule="auto"/>
        <w:jc w:val="both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 xml:space="preserve">This section will ask </w:t>
      </w:r>
      <w:r w:rsidR="0049016A" w:rsidRPr="65158514">
        <w:rPr>
          <w:rFonts w:ascii="Garamond" w:hAnsi="Garamond"/>
          <w:lang w:val="en-US"/>
        </w:rPr>
        <w:t>for</w:t>
      </w:r>
      <w:r w:rsidRPr="65158514">
        <w:rPr>
          <w:rFonts w:ascii="Garamond" w:hAnsi="Garamond"/>
          <w:lang w:val="en-US"/>
        </w:rPr>
        <w:t xml:space="preserve"> </w:t>
      </w:r>
      <w:r w:rsidR="0049016A" w:rsidRPr="65158514">
        <w:rPr>
          <w:rFonts w:ascii="Garamond" w:hAnsi="Garamond"/>
          <w:lang w:val="en-US"/>
        </w:rPr>
        <w:t>detailed</w:t>
      </w:r>
      <w:r w:rsidR="009F2167" w:rsidRPr="65158514">
        <w:rPr>
          <w:rFonts w:ascii="Garamond" w:hAnsi="Garamond"/>
          <w:lang w:val="en-US"/>
        </w:rPr>
        <w:t xml:space="preserve"> information </w:t>
      </w:r>
      <w:r w:rsidR="00F13540" w:rsidRPr="65158514">
        <w:rPr>
          <w:rFonts w:ascii="Garamond" w:hAnsi="Garamond"/>
          <w:lang w:val="en-US"/>
        </w:rPr>
        <w:t>on your</w:t>
      </w:r>
      <w:r w:rsidR="0049016A" w:rsidRPr="65158514">
        <w:rPr>
          <w:rFonts w:ascii="Garamond" w:hAnsi="Garamond"/>
          <w:lang w:val="en-US"/>
        </w:rPr>
        <w:t xml:space="preserve"> activities and the adaptation that </w:t>
      </w:r>
      <w:r w:rsidR="00F13540" w:rsidRPr="65158514">
        <w:rPr>
          <w:rFonts w:ascii="Garamond" w:hAnsi="Garamond"/>
          <w:lang w:val="en-US"/>
        </w:rPr>
        <w:t xml:space="preserve">you will choose to </w:t>
      </w:r>
      <w:r w:rsidR="084F0D1E" w:rsidRPr="65158514">
        <w:rPr>
          <w:rFonts w:ascii="Garamond" w:hAnsi="Garamond"/>
          <w:lang w:val="en-US"/>
        </w:rPr>
        <w:t xml:space="preserve">address </w:t>
      </w:r>
      <w:r w:rsidR="00F13540" w:rsidRPr="65158514">
        <w:rPr>
          <w:rFonts w:ascii="Garamond" w:hAnsi="Garamond"/>
          <w:lang w:val="en-US"/>
        </w:rPr>
        <w:t>your thermal comfort.</w:t>
      </w:r>
    </w:p>
    <w:p w14:paraId="7BD1427B" w14:textId="77777777" w:rsidR="00356747" w:rsidRPr="00356747" w:rsidRDefault="00356747" w:rsidP="00356747">
      <w:pPr>
        <w:spacing w:before="240" w:after="0" w:line="240" w:lineRule="auto"/>
        <w:jc w:val="both"/>
        <w:rPr>
          <w:rFonts w:ascii="Garamond" w:hAnsi="Garamond"/>
          <w:lang w:val="en-US"/>
        </w:rPr>
      </w:pPr>
    </w:p>
    <w:p w14:paraId="4C681813" w14:textId="29442BDA" w:rsidR="00270EFE" w:rsidRPr="00270EFE" w:rsidRDefault="00270EFE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>What is your activity in the past 15 minutes?</w:t>
      </w:r>
    </w:p>
    <w:p w14:paraId="50707A07" w14:textId="31CB0F8C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 xml:space="preserve"> Low intensity physical activity (e.g. walking for 15 minutes) </w:t>
      </w:r>
    </w:p>
    <w:p w14:paraId="06063251" w14:textId="562044DA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Medium intensity physical activity (e.g. jogging)</w:t>
      </w:r>
    </w:p>
    <w:p w14:paraId="36C503C0" w14:textId="2EFE349D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High-intensity physical activity (e.g. gym or running)</w:t>
      </w:r>
    </w:p>
    <w:p w14:paraId="3F2DAAAD" w14:textId="69354792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Sedentary activity (e.g. studying or office working) with air conditioning / heater</w:t>
      </w:r>
    </w:p>
    <w:p w14:paraId="55F98517" w14:textId="3C079264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Sedentary activity (e.g. studying or office working) without air conditioning /heater</w:t>
      </w:r>
    </w:p>
    <w:p w14:paraId="60739FD1" w14:textId="0987E4D1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Travelling with air conditioning / heater</w:t>
      </w:r>
    </w:p>
    <w:p w14:paraId="4EC6F44F" w14:textId="3D61DB46" w:rsidR="00270EFE" w:rsidRPr="00270EFE" w:rsidRDefault="00270EFE" w:rsidP="00356747">
      <w:pPr>
        <w:spacing w:before="240" w:after="0" w:line="240" w:lineRule="auto"/>
        <w:rPr>
          <w:rFonts w:ascii="Garamond" w:hAnsi="Garamond" w:cs="Times New Roman"/>
        </w:rPr>
      </w:pPr>
      <w:r w:rsidRPr="00270EFE">
        <w:rPr>
          <w:rFonts w:ascii="Garamond" w:hAnsi="Garamond" w:cs="Times New Roman"/>
        </w:rPr>
        <w:t xml:space="preserve">     </w:t>
      </w:r>
      <w:r>
        <w:rPr>
          <w:rFonts w:ascii="Garamond" w:hAnsi="Garamond" w:cs="Times New Roman"/>
        </w:rPr>
        <w:t>-</w:t>
      </w:r>
      <w:r w:rsidRPr="00270EFE">
        <w:rPr>
          <w:rFonts w:ascii="Garamond" w:hAnsi="Garamond" w:cs="Times New Roman"/>
        </w:rPr>
        <w:t>Travelling without air conditioning /heater</w:t>
      </w:r>
    </w:p>
    <w:p w14:paraId="3A864A2B" w14:textId="5E6B9EBB" w:rsidR="00270EFE" w:rsidRDefault="2E910FD5" w:rsidP="00356747">
      <w:pPr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 w:rsidRPr="66AFC4F4">
        <w:rPr>
          <w:rFonts w:ascii="Garamond" w:hAnsi="Garamond" w:cs="Times New Roman"/>
        </w:rPr>
        <w:t>-Other</w:t>
      </w:r>
      <w:r w:rsidR="00DB5A0D">
        <w:rPr>
          <w:rFonts w:ascii="Garamond" w:hAnsi="Garamond" w:cs="Times New Roman"/>
        </w:rPr>
        <w:t>s (open answer)</w:t>
      </w:r>
      <w:r w:rsidRPr="66AFC4F4">
        <w:rPr>
          <w:rFonts w:ascii="Garamond" w:hAnsi="Garamond" w:cs="Times New Roman"/>
        </w:rPr>
        <w:t>:</w:t>
      </w:r>
      <w:r w:rsidR="00DB5A0D" w:rsidRPr="006ABC9C">
        <w:rPr>
          <w:rStyle w:val="cf01"/>
          <w:rFonts w:ascii="Garamond" w:hAnsi="Garamond"/>
          <w:sz w:val="22"/>
          <w:szCs w:val="22"/>
        </w:rPr>
        <w:t xml:space="preserve"> ________</w:t>
      </w:r>
    </w:p>
    <w:p w14:paraId="2DEB689E" w14:textId="77777777" w:rsidR="00D2247B" w:rsidRPr="00041F52" w:rsidRDefault="00D2247B" w:rsidP="00356747">
      <w:pPr>
        <w:spacing w:before="240" w:after="0" w:line="240" w:lineRule="auto"/>
        <w:rPr>
          <w:rFonts w:ascii="Garamond" w:hAnsi="Garamond" w:cs="Times New Roman"/>
        </w:rPr>
      </w:pPr>
    </w:p>
    <w:p w14:paraId="7E744070" w14:textId="77777777" w:rsidR="006149C9" w:rsidRPr="00041F52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>In your opinion, to what is the cause of the temperature you felt now? (Only one answer)</w:t>
      </w:r>
    </w:p>
    <w:p w14:paraId="2010507C" w14:textId="0A01450D" w:rsidR="00CF0873" w:rsidRDefault="00356747" w:rsidP="00356747">
      <w:pPr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>
        <w:rPr>
          <w:rStyle w:val="cf01"/>
          <w:rFonts w:ascii="Garamond" w:hAnsi="Garamond"/>
          <w:sz w:val="22"/>
          <w:szCs w:val="22"/>
        </w:rPr>
        <w:t xml:space="preserve">             </w:t>
      </w:r>
      <w:r w:rsidRPr="006ABC9C">
        <w:rPr>
          <w:rStyle w:val="cf01"/>
          <w:rFonts w:ascii="Garamond" w:hAnsi="Garamond"/>
          <w:sz w:val="22"/>
          <w:szCs w:val="22"/>
        </w:rPr>
        <w:t>________</w:t>
      </w:r>
      <w:r>
        <w:rPr>
          <w:rStyle w:val="cf01"/>
          <w:rFonts w:ascii="Garamond" w:hAnsi="Garamond"/>
          <w:sz w:val="22"/>
          <w:szCs w:val="22"/>
        </w:rPr>
        <w:t xml:space="preserve"> </w:t>
      </w:r>
    </w:p>
    <w:p w14:paraId="493DA529" w14:textId="77777777" w:rsidR="00356747" w:rsidRDefault="00356747" w:rsidP="00356747">
      <w:pPr>
        <w:spacing w:before="240" w:after="0" w:line="240" w:lineRule="auto"/>
        <w:rPr>
          <w:rFonts w:ascii="Garamond" w:hAnsi="Garamond" w:cs="Times New Roman"/>
        </w:rPr>
      </w:pPr>
    </w:p>
    <w:p w14:paraId="50D738D0" w14:textId="4190E7E3" w:rsidR="00D2247B" w:rsidRPr="00391522" w:rsidRDefault="00CF0873" w:rsidP="00356747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Garamond" w:hAnsi="Garamond"/>
          <w:b/>
          <w:bCs/>
          <w:lang w:val="en-US"/>
        </w:rPr>
      </w:pPr>
      <w:r w:rsidRPr="006ABC9C">
        <w:rPr>
          <w:rFonts w:ascii="Garamond" w:hAnsi="Garamond"/>
          <w:b/>
          <w:bCs/>
          <w:lang w:val="en-US"/>
        </w:rPr>
        <w:t>Winter survey:</w:t>
      </w:r>
    </w:p>
    <w:p w14:paraId="3ED8B22C" w14:textId="77777777" w:rsidR="006149C9" w:rsidRPr="00041F52" w:rsidRDefault="006149C9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 xml:space="preserve">What would you do to relieve your thermal sensation? (Multiple choice) - </w:t>
      </w:r>
      <w:r w:rsidRPr="00041F52">
        <w:rPr>
          <w:rFonts w:ascii="Garamond" w:hAnsi="Garamond"/>
          <w:b/>
          <w:bCs/>
          <w:lang w:val="en-US"/>
        </w:rPr>
        <w:t>Winter</w:t>
      </w:r>
    </w:p>
    <w:p w14:paraId="1A382352" w14:textId="17EED892" w:rsidR="006149C9" w:rsidRPr="00041F52" w:rsidRDefault="006149C9" w:rsidP="00356747">
      <w:pPr>
        <w:spacing w:before="240" w:after="0" w:line="240" w:lineRule="auto"/>
        <w:rPr>
          <w:rFonts w:ascii="Garamond" w:hAnsi="Garamond" w:cs="Times New Roman"/>
        </w:rPr>
      </w:pPr>
      <w:r w:rsidRPr="65158514">
        <w:rPr>
          <w:rFonts w:ascii="Garamond" w:hAnsi="Garamond" w:cs="Times New Roman"/>
        </w:rPr>
        <w:lastRenderedPageBreak/>
        <w:t xml:space="preserve">  </w:t>
      </w:r>
      <w:r w:rsidR="00244979" w:rsidRPr="65158514">
        <w:rPr>
          <w:rFonts w:ascii="Garamond" w:hAnsi="Garamond" w:cs="Times New Roman"/>
        </w:rPr>
        <w:t xml:space="preserve">- </w:t>
      </w:r>
      <w:r w:rsidRPr="65158514">
        <w:rPr>
          <w:rFonts w:ascii="Garamond" w:hAnsi="Garamond" w:cs="Times New Roman"/>
        </w:rPr>
        <w:t xml:space="preserve">Drink warm water or </w:t>
      </w:r>
      <w:r w:rsidR="7F7D1E45" w:rsidRPr="65158514">
        <w:rPr>
          <w:rFonts w:ascii="Garamond" w:hAnsi="Garamond" w:cs="Times New Roman"/>
        </w:rPr>
        <w:t xml:space="preserve">other warm </w:t>
      </w:r>
      <w:r w:rsidRPr="65158514">
        <w:rPr>
          <w:rFonts w:ascii="Garamond" w:hAnsi="Garamond" w:cs="Times New Roman"/>
        </w:rPr>
        <w:t xml:space="preserve">beverages </w:t>
      </w:r>
    </w:p>
    <w:p w14:paraId="76AFB263" w14:textId="7F8BD137" w:rsidR="006149C9" w:rsidRPr="00041F52" w:rsidRDefault="006149C9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</w:t>
      </w:r>
      <w:r w:rsidR="00244979">
        <w:rPr>
          <w:rFonts w:ascii="Garamond" w:hAnsi="Garamond" w:cs="Times New Roman"/>
        </w:rPr>
        <w:t xml:space="preserve">- </w:t>
      </w:r>
      <w:r w:rsidR="6314311F" w:rsidRPr="00041F52">
        <w:rPr>
          <w:rFonts w:ascii="Garamond" w:hAnsi="Garamond" w:cs="Times New Roman"/>
        </w:rPr>
        <w:t>C</w:t>
      </w:r>
      <w:r w:rsidR="0135A284" w:rsidRPr="00041F52">
        <w:rPr>
          <w:rFonts w:ascii="Garamond" w:hAnsi="Garamond" w:cs="Times New Roman"/>
        </w:rPr>
        <w:t>lothing choice</w:t>
      </w:r>
      <w:r w:rsidR="5C65674D" w:rsidRPr="00041F52">
        <w:rPr>
          <w:rFonts w:ascii="Garamond" w:hAnsi="Garamond" w:cs="Times New Roman"/>
        </w:rPr>
        <w:t xml:space="preserve"> (</w:t>
      </w:r>
      <w:r w:rsidR="7C170DEF" w:rsidRPr="00041F52">
        <w:rPr>
          <w:rFonts w:ascii="Garamond" w:hAnsi="Garamond" w:cs="Times New Roman"/>
        </w:rPr>
        <w:t>put on an</w:t>
      </w:r>
      <w:r w:rsidR="474F400F" w:rsidRPr="00041F52">
        <w:rPr>
          <w:rFonts w:ascii="Garamond" w:hAnsi="Garamond" w:cs="Times New Roman"/>
        </w:rPr>
        <w:t xml:space="preserve"> additional clothing</w:t>
      </w:r>
      <w:r w:rsidR="7C170DEF" w:rsidRPr="00041F52">
        <w:rPr>
          <w:rFonts w:ascii="Garamond" w:hAnsi="Garamond" w:cs="Times New Roman"/>
        </w:rPr>
        <w:t xml:space="preserve"> layer</w:t>
      </w:r>
      <w:r w:rsidR="5C65674D" w:rsidRPr="00041F52">
        <w:rPr>
          <w:rFonts w:ascii="Garamond" w:hAnsi="Garamond" w:cs="Times New Roman"/>
        </w:rPr>
        <w:t>)</w:t>
      </w:r>
    </w:p>
    <w:p w14:paraId="4BBAF313" w14:textId="0C5C1E7F" w:rsidR="006149C9" w:rsidRPr="00041F52" w:rsidRDefault="006149C9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</w:t>
      </w:r>
      <w:r w:rsidR="00D67DEB">
        <w:rPr>
          <w:rFonts w:ascii="Garamond" w:hAnsi="Garamond" w:cs="Times New Roman"/>
        </w:rPr>
        <w:t xml:space="preserve">- </w:t>
      </w:r>
      <w:r w:rsidRPr="00041F52">
        <w:rPr>
          <w:rFonts w:ascii="Garamond" w:hAnsi="Garamond" w:cs="Calibri"/>
          <w:noProof/>
        </w:rPr>
        <w:t>Less activities outside (stay indoor)</w:t>
      </w:r>
    </w:p>
    <w:p w14:paraId="0E11943E" w14:textId="77777777" w:rsidR="00000887" w:rsidRDefault="006149C9" w:rsidP="00356747">
      <w:pPr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 w:rsidRPr="00041F52">
        <w:rPr>
          <w:rFonts w:ascii="Garamond" w:hAnsi="Garamond" w:cs="Times New Roman"/>
        </w:rPr>
        <w:t>-Others</w:t>
      </w:r>
      <w:r w:rsidR="00000887">
        <w:rPr>
          <w:rFonts w:ascii="Garamond" w:hAnsi="Garamond" w:cs="Times New Roman"/>
        </w:rPr>
        <w:t xml:space="preserve"> (open answers)</w:t>
      </w:r>
      <w:r w:rsidRPr="00041F52">
        <w:rPr>
          <w:rFonts w:ascii="Garamond" w:hAnsi="Garamond" w:cs="Times New Roman"/>
        </w:rPr>
        <w:t>:</w:t>
      </w:r>
      <w:r w:rsidR="00000887" w:rsidRPr="006ABC9C">
        <w:rPr>
          <w:rStyle w:val="cf01"/>
          <w:rFonts w:ascii="Garamond" w:hAnsi="Garamond"/>
          <w:sz w:val="22"/>
          <w:szCs w:val="22"/>
        </w:rPr>
        <w:t xml:space="preserve"> ________</w:t>
      </w:r>
    </w:p>
    <w:p w14:paraId="0A5F37E2" w14:textId="42D3B26C" w:rsidR="006149C9" w:rsidRDefault="006149C9" w:rsidP="00356747">
      <w:pPr>
        <w:spacing w:before="240" w:after="0" w:line="240" w:lineRule="auto"/>
        <w:rPr>
          <w:rFonts w:ascii="Garamond" w:hAnsi="Garamond" w:cs="Times New Roman"/>
        </w:rPr>
      </w:pPr>
    </w:p>
    <w:p w14:paraId="5607865E" w14:textId="77777777" w:rsidR="006149C9" w:rsidRPr="00041F52" w:rsidRDefault="006149C9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79BAA840" w14:textId="31678EFF" w:rsidR="006149C9" w:rsidRPr="00F526A4" w:rsidRDefault="21EC9E71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Do you have heat</w:t>
      </w:r>
      <w:r w:rsidR="71A60DDB" w:rsidRPr="00041F52">
        <w:rPr>
          <w:rFonts w:ascii="Garamond" w:hAnsi="Garamond"/>
          <w:lang w:val="en-US"/>
        </w:rPr>
        <w:t>ing</w:t>
      </w:r>
      <w:r w:rsidRPr="00041F52">
        <w:rPr>
          <w:rFonts w:ascii="Garamond" w:hAnsi="Garamond"/>
          <w:lang w:val="en-US"/>
        </w:rPr>
        <w:t xml:space="preserve"> at home? - </w:t>
      </w:r>
      <w:r w:rsidRPr="00041F52">
        <w:rPr>
          <w:rFonts w:ascii="Garamond" w:hAnsi="Garamond"/>
          <w:b/>
          <w:bCs/>
          <w:lang w:val="en-US"/>
        </w:rPr>
        <w:t xml:space="preserve">Winter </w:t>
      </w:r>
    </w:p>
    <w:p w14:paraId="59088E65" w14:textId="70979C9F" w:rsidR="00F526A4" w:rsidRPr="00F526A4" w:rsidRDefault="00F526A4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-</w:t>
      </w:r>
      <w:r w:rsidRPr="00F526A4">
        <w:rPr>
          <w:rFonts w:ascii="Garamond" w:hAnsi="Garamond"/>
          <w:lang w:val="en-US"/>
        </w:rPr>
        <w:t>Yes</w:t>
      </w:r>
    </w:p>
    <w:p w14:paraId="384B9501" w14:textId="7F1E64D4" w:rsidR="00F526A4" w:rsidRPr="00F526A4" w:rsidRDefault="00F526A4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F526A4">
        <w:rPr>
          <w:rFonts w:ascii="Garamond" w:hAnsi="Garamond"/>
          <w:lang w:val="en-US"/>
        </w:rPr>
        <w:t>-No, because:</w:t>
      </w:r>
      <w:r w:rsidR="00000887" w:rsidRPr="006ABC9C">
        <w:rPr>
          <w:rStyle w:val="cf01"/>
          <w:rFonts w:ascii="Garamond" w:hAnsi="Garamond"/>
          <w:sz w:val="22"/>
          <w:szCs w:val="22"/>
        </w:rPr>
        <w:t xml:space="preserve"> ________</w:t>
      </w:r>
    </w:p>
    <w:p w14:paraId="08D592DE" w14:textId="3ECBFACD" w:rsidR="006149C9" w:rsidRDefault="00F526A4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F526A4">
        <w:rPr>
          <w:rFonts w:ascii="Garamond" w:hAnsi="Garamond"/>
          <w:lang w:val="en-US"/>
        </w:rPr>
        <w:t>-Prefer not to say</w:t>
      </w:r>
    </w:p>
    <w:p w14:paraId="28F0F5B4" w14:textId="77777777" w:rsidR="00440E6F" w:rsidRPr="00F526A4" w:rsidRDefault="00440E6F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644A039B" w14:textId="6176FEE9" w:rsidR="006149C9" w:rsidRPr="00041F52" w:rsidRDefault="006149C9" w:rsidP="00356747">
      <w:pPr>
        <w:spacing w:before="240" w:after="0" w:line="240" w:lineRule="auto"/>
        <w:ind w:left="360"/>
        <w:rPr>
          <w:rFonts w:ascii="Garamond" w:hAnsi="Garamond"/>
          <w:lang w:val="en-US"/>
        </w:rPr>
      </w:pPr>
    </w:p>
    <w:p w14:paraId="1D56B0AF" w14:textId="77777777" w:rsidR="005674E7" w:rsidRPr="005674E7" w:rsidRDefault="005674E7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Style w:val="cf01"/>
          <w:rFonts w:ascii="Garamond" w:hAnsi="Garamond" w:cs="Arial"/>
          <w:sz w:val="22"/>
          <w:szCs w:val="22"/>
        </w:rPr>
      </w:pPr>
      <w:r w:rsidRPr="005674E7">
        <w:rPr>
          <w:rStyle w:val="cf01"/>
          <w:rFonts w:ascii="Garamond" w:hAnsi="Garamond"/>
          <w:sz w:val="22"/>
          <w:szCs w:val="22"/>
        </w:rPr>
        <w:t>At which outside temperatures would you normally switch on your heating?</w:t>
      </w:r>
    </w:p>
    <w:p w14:paraId="444582D9" w14:textId="595B4443" w:rsidR="005674E7" w:rsidRPr="005674E7" w:rsidRDefault="005674E7" w:rsidP="00356747">
      <w:pPr>
        <w:pStyle w:val="ListParagraph"/>
        <w:spacing w:before="240" w:after="0" w:line="240" w:lineRule="auto"/>
        <w:rPr>
          <w:rFonts w:ascii="Garamond" w:hAnsi="Garamond" w:cs="Arial"/>
        </w:rPr>
      </w:pPr>
      <w:r w:rsidRPr="006ABC9C">
        <w:rPr>
          <w:rStyle w:val="cf01"/>
          <w:rFonts w:ascii="Garamond" w:hAnsi="Garamond"/>
          <w:sz w:val="22"/>
          <w:szCs w:val="22"/>
        </w:rPr>
        <w:t>answer options with dropdown:</w:t>
      </w:r>
    </w:p>
    <w:p w14:paraId="77729A12" w14:textId="34B02CEC" w:rsidR="006ABC9C" w:rsidRDefault="006ABC9C" w:rsidP="00356747">
      <w:pPr>
        <w:pStyle w:val="pf0"/>
        <w:spacing w:before="240" w:beforeAutospacing="0" w:after="0" w:afterAutospacing="0"/>
        <w:rPr>
          <w:rStyle w:val="cf01"/>
          <w:rFonts w:ascii="Garamond" w:hAnsi="Garamond"/>
          <w:sz w:val="22"/>
          <w:szCs w:val="22"/>
        </w:rPr>
      </w:pPr>
    </w:p>
    <w:p w14:paraId="39B9AA81" w14:textId="77777777" w:rsidR="005674E7" w:rsidRPr="005674E7" w:rsidRDefault="005674E7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5674E7">
        <w:rPr>
          <w:rStyle w:val="cf01"/>
          <w:rFonts w:ascii="Garamond" w:hAnsi="Garamond"/>
          <w:sz w:val="22"/>
          <w:szCs w:val="22"/>
        </w:rPr>
        <w:t>day t __________ C</w:t>
      </w:r>
    </w:p>
    <w:p w14:paraId="22CEF161" w14:textId="77777777" w:rsidR="005674E7" w:rsidRPr="005674E7" w:rsidRDefault="005674E7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6ABC9C">
        <w:rPr>
          <w:rStyle w:val="cf01"/>
          <w:rFonts w:ascii="Garamond" w:hAnsi="Garamond"/>
          <w:sz w:val="22"/>
          <w:szCs w:val="22"/>
        </w:rPr>
        <w:t>night t ________ C</w:t>
      </w:r>
    </w:p>
    <w:p w14:paraId="2CE209B2" w14:textId="4533936C" w:rsidR="0397EEAF" w:rsidRDefault="0397EEAF" w:rsidP="7FCC2263">
      <w:pPr>
        <w:pStyle w:val="pf0"/>
        <w:spacing w:before="240" w:beforeAutospacing="0" w:after="0" w:afterAutospacing="0"/>
        <w:rPr>
          <w:rStyle w:val="cf01"/>
          <w:rFonts w:ascii="Garamond" w:hAnsi="Garamond"/>
          <w:sz w:val="22"/>
          <w:szCs w:val="22"/>
        </w:rPr>
      </w:pPr>
      <w:r w:rsidRPr="7FCC2263">
        <w:rPr>
          <w:rStyle w:val="cf01"/>
          <w:rFonts w:ascii="Garamond" w:hAnsi="Garamond"/>
          <w:sz w:val="22"/>
          <w:szCs w:val="22"/>
        </w:rPr>
        <w:t xml:space="preserve">Other marker: </w:t>
      </w:r>
      <w:r w:rsidR="2D3A40B1" w:rsidRPr="7FCC2263">
        <w:rPr>
          <w:rStyle w:val="cf01"/>
          <w:rFonts w:ascii="Garamond" w:hAnsi="Garamond"/>
          <w:sz w:val="22"/>
          <w:szCs w:val="22"/>
        </w:rPr>
        <w:t>_________</w:t>
      </w:r>
    </w:p>
    <w:p w14:paraId="517D5F8B" w14:textId="7482B1CD" w:rsidR="0397EEAF" w:rsidRDefault="0397EEAF" w:rsidP="00356747">
      <w:pPr>
        <w:pStyle w:val="pf0"/>
        <w:spacing w:before="240" w:beforeAutospacing="0" w:after="0" w:afterAutospacing="0"/>
        <w:rPr>
          <w:rStyle w:val="cf01"/>
          <w:rFonts w:ascii="Garamond" w:hAnsi="Garamond"/>
          <w:sz w:val="22"/>
          <w:szCs w:val="22"/>
        </w:rPr>
      </w:pPr>
      <w:r w:rsidRPr="006ABC9C">
        <w:rPr>
          <w:rStyle w:val="cf01"/>
          <w:rFonts w:ascii="Garamond" w:hAnsi="Garamond"/>
          <w:sz w:val="22"/>
          <w:szCs w:val="22"/>
        </w:rPr>
        <w:t xml:space="preserve">Don't know: </w:t>
      </w:r>
    </w:p>
    <w:p w14:paraId="128F464D" w14:textId="77777777" w:rsidR="005674E7" w:rsidRDefault="005674E7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64F4745B" w14:textId="77777777" w:rsidR="00670313" w:rsidRPr="00391522" w:rsidRDefault="00670313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10D6A25B" w14:textId="356C3627" w:rsidR="00391522" w:rsidRDefault="707931C8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which temperature are you personally comfortable with?</w:t>
      </w:r>
      <w:r w:rsidR="56898912" w:rsidRPr="65158514">
        <w:rPr>
          <w:rFonts w:ascii="Garamond" w:hAnsi="Garamond"/>
          <w:lang w:val="en-US"/>
        </w:rPr>
        <w:t xml:space="preserve"> </w:t>
      </w:r>
      <w:r w:rsidR="56898912" w:rsidRPr="65158514">
        <w:rPr>
          <w:rFonts w:ascii="Garamond" w:hAnsi="Garamond"/>
          <w:b/>
          <w:bCs/>
          <w:lang w:val="en-US"/>
        </w:rPr>
        <w:t>- Winter</w:t>
      </w:r>
    </w:p>
    <w:p w14:paraId="2EF6E4A1" w14:textId="260504BF" w:rsidR="00670313" w:rsidRDefault="00670313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>-Same as the setup heating temperature.</w:t>
      </w:r>
    </w:p>
    <w:p w14:paraId="0D4D4D38" w14:textId="0413132F" w:rsidR="00670313" w:rsidRDefault="2DF650D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 xml:space="preserve">-Other </w:t>
      </w:r>
      <w:r w:rsidR="5057D5EC" w:rsidRPr="65158514">
        <w:rPr>
          <w:rFonts w:ascii="Garamond" w:hAnsi="Garamond"/>
          <w:lang w:val="en-US"/>
        </w:rPr>
        <w:t>(and reason behind it):</w:t>
      </w:r>
      <w:r w:rsidR="2DCA5FB2" w:rsidRPr="65158514">
        <w:rPr>
          <w:rFonts w:ascii="Garamond" w:hAnsi="Garamond"/>
          <w:lang w:val="en-US"/>
        </w:rPr>
        <w:t xml:space="preserve"> ___ C</w:t>
      </w:r>
    </w:p>
    <w:p w14:paraId="4E22711E" w14:textId="77777777" w:rsidR="00F13540" w:rsidRDefault="00F13540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5CC0C4F4" w14:textId="77777777" w:rsidR="00CC35B9" w:rsidRPr="002C3AB5" w:rsidRDefault="00CC35B9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72A13527" w14:textId="3E82A3F3" w:rsidR="006149C9" w:rsidRPr="00391522" w:rsidRDefault="00CF0873" w:rsidP="00356747">
      <w:pPr>
        <w:pStyle w:val="ListParagraph"/>
        <w:numPr>
          <w:ilvl w:val="0"/>
          <w:numId w:val="11"/>
        </w:numPr>
        <w:spacing w:before="240" w:after="0" w:line="240" w:lineRule="auto"/>
        <w:rPr>
          <w:rFonts w:ascii="Garamond" w:hAnsi="Garamond"/>
          <w:b/>
          <w:bCs/>
          <w:lang w:val="en-US"/>
        </w:rPr>
      </w:pPr>
      <w:r w:rsidRPr="006ABC9C">
        <w:rPr>
          <w:rFonts w:ascii="Garamond" w:hAnsi="Garamond"/>
          <w:b/>
          <w:bCs/>
          <w:lang w:val="en-US"/>
        </w:rPr>
        <w:t>Summer Survey:</w:t>
      </w:r>
    </w:p>
    <w:p w14:paraId="11EC3EB5" w14:textId="49F5E6E5" w:rsidR="00CF0873" w:rsidRPr="00056235" w:rsidRDefault="00CF0873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56235">
        <w:rPr>
          <w:rFonts w:ascii="Garamond" w:hAnsi="Garamond"/>
          <w:lang w:val="en-US"/>
        </w:rPr>
        <w:t xml:space="preserve">What would you do to relieve your thermal sensation? (Multiple choice) - </w:t>
      </w:r>
      <w:r w:rsidRPr="00056235">
        <w:rPr>
          <w:rFonts w:ascii="Garamond" w:hAnsi="Garamond"/>
          <w:b/>
          <w:bCs/>
          <w:lang w:val="en-US"/>
        </w:rPr>
        <w:t>Summer</w:t>
      </w:r>
    </w:p>
    <w:p w14:paraId="2F2E4E84" w14:textId="73FF2707" w:rsidR="00CF0873" w:rsidRPr="00041F52" w:rsidRDefault="00CF0873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 </w:t>
      </w:r>
      <w:r w:rsidR="00706220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 xml:space="preserve">Drink cold water or beverages </w:t>
      </w:r>
    </w:p>
    <w:p w14:paraId="1E86F09A" w14:textId="3C8878EC" w:rsidR="00CF0873" w:rsidRPr="00041F52" w:rsidRDefault="00CF0873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</w:t>
      </w:r>
      <w:r w:rsidR="00706220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 xml:space="preserve"> Clothing choice (take off a clothing layer)</w:t>
      </w:r>
    </w:p>
    <w:p w14:paraId="39C904D5" w14:textId="1E893008" w:rsidR="00CF0873" w:rsidRPr="00041F52" w:rsidRDefault="00CF0873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 </w:t>
      </w:r>
      <w:r w:rsidR="00706220">
        <w:rPr>
          <w:rFonts w:ascii="Garamond" w:hAnsi="Garamond" w:cs="Times New Roman"/>
        </w:rPr>
        <w:t>-</w:t>
      </w:r>
      <w:r w:rsidRPr="00041F52">
        <w:rPr>
          <w:rFonts w:ascii="Garamond" w:hAnsi="Garamond" w:cs="Times New Roman"/>
        </w:rPr>
        <w:t xml:space="preserve"> Increase the air ventilation</w:t>
      </w:r>
    </w:p>
    <w:p w14:paraId="6FCB44C1" w14:textId="35214572" w:rsidR="00CF0873" w:rsidRPr="00041F52" w:rsidRDefault="00CF0873" w:rsidP="00356747">
      <w:pPr>
        <w:spacing w:before="240" w:after="0" w:line="240" w:lineRule="auto"/>
        <w:rPr>
          <w:rFonts w:ascii="Garamond" w:hAnsi="Garamond" w:cs="Times New Roman"/>
        </w:rPr>
      </w:pPr>
      <w:r w:rsidRPr="00041F52">
        <w:rPr>
          <w:rFonts w:ascii="Garamond" w:hAnsi="Garamond" w:cs="Times New Roman"/>
        </w:rPr>
        <w:t xml:space="preserve">     </w:t>
      </w:r>
      <w:r w:rsidR="00706220">
        <w:rPr>
          <w:rFonts w:ascii="Garamond" w:hAnsi="Garamond" w:cs="Times New Roman"/>
        </w:rPr>
        <w:t>- M</w:t>
      </w:r>
      <w:r w:rsidRPr="00041F52">
        <w:rPr>
          <w:rFonts w:ascii="Garamond" w:hAnsi="Garamond" w:cs="Times New Roman"/>
        </w:rPr>
        <w:t>ove to an air conditioned environment</w:t>
      </w:r>
    </w:p>
    <w:p w14:paraId="22A11761" w14:textId="3D80999F" w:rsidR="00706220" w:rsidRDefault="6CDEE469" w:rsidP="00356747">
      <w:pPr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 w:rsidRPr="2E449B50">
        <w:rPr>
          <w:rFonts w:ascii="Garamond" w:hAnsi="Garamond" w:cs="Times New Roman"/>
        </w:rPr>
        <w:t>-Other</w:t>
      </w:r>
      <w:r w:rsidR="43618078" w:rsidRPr="2E449B50">
        <w:rPr>
          <w:rFonts w:ascii="Garamond" w:hAnsi="Garamond" w:cs="Times New Roman"/>
        </w:rPr>
        <w:t xml:space="preserve"> (open answer)</w:t>
      </w:r>
      <w:r w:rsidRPr="2E449B50">
        <w:rPr>
          <w:rFonts w:ascii="Garamond" w:hAnsi="Garamond" w:cs="Times New Roman"/>
        </w:rPr>
        <w:t>:</w:t>
      </w:r>
      <w:r w:rsidR="43618078" w:rsidRPr="2E449B50">
        <w:rPr>
          <w:rStyle w:val="cf01"/>
          <w:rFonts w:ascii="Garamond" w:hAnsi="Garamond"/>
          <w:sz w:val="22"/>
          <w:szCs w:val="22"/>
        </w:rPr>
        <w:t xml:space="preserve"> ________</w:t>
      </w:r>
    </w:p>
    <w:p w14:paraId="5A73BB05" w14:textId="77777777" w:rsidR="00F13540" w:rsidRPr="00041F52" w:rsidRDefault="00F13540" w:rsidP="00356747">
      <w:pPr>
        <w:spacing w:before="240" w:after="0" w:line="240" w:lineRule="auto"/>
        <w:rPr>
          <w:rFonts w:ascii="Garamond" w:hAnsi="Garamond" w:cs="Times New Roman"/>
        </w:rPr>
      </w:pPr>
    </w:p>
    <w:p w14:paraId="5B542C21" w14:textId="3177C09B" w:rsidR="00056235" w:rsidRPr="00391522" w:rsidRDefault="00056235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391522">
        <w:rPr>
          <w:rFonts w:ascii="Garamond" w:hAnsi="Garamond"/>
          <w:lang w:val="en-US"/>
        </w:rPr>
        <w:t xml:space="preserve">Do you have air conditioning at home? - </w:t>
      </w:r>
      <w:r w:rsidRPr="00391522">
        <w:rPr>
          <w:rFonts w:ascii="Garamond" w:hAnsi="Garamond"/>
          <w:b/>
          <w:bCs/>
          <w:lang w:val="en-US"/>
        </w:rPr>
        <w:t xml:space="preserve">Summer </w:t>
      </w:r>
    </w:p>
    <w:p w14:paraId="472DDE9B" w14:textId="77777777" w:rsidR="00056235" w:rsidRPr="00041F52" w:rsidRDefault="00056235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-</w:t>
      </w:r>
      <w:bookmarkStart w:id="1" w:name="_Hlk156222648"/>
      <w:r w:rsidRPr="00041F52">
        <w:rPr>
          <w:rFonts w:ascii="Garamond" w:hAnsi="Garamond"/>
          <w:lang w:val="en-US"/>
        </w:rPr>
        <w:t>Yes</w:t>
      </w:r>
    </w:p>
    <w:p w14:paraId="45C1BA5F" w14:textId="09E6AC3B" w:rsidR="00056235" w:rsidRPr="00041F52" w:rsidRDefault="00056235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-No, because</w:t>
      </w:r>
      <w:r w:rsidR="00706220">
        <w:rPr>
          <w:rFonts w:ascii="Garamond" w:hAnsi="Garamond"/>
          <w:lang w:val="en-US"/>
        </w:rPr>
        <w:t xml:space="preserve">: </w:t>
      </w:r>
      <w:r w:rsidR="00706220" w:rsidRPr="006ABC9C">
        <w:rPr>
          <w:rStyle w:val="cf01"/>
          <w:rFonts w:ascii="Garamond" w:hAnsi="Garamond"/>
          <w:sz w:val="22"/>
          <w:szCs w:val="22"/>
        </w:rPr>
        <w:t>________</w:t>
      </w:r>
    </w:p>
    <w:p w14:paraId="3417B517" w14:textId="4051DFAA" w:rsidR="00056235" w:rsidRPr="00041F52" w:rsidRDefault="00056235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lastRenderedPageBreak/>
        <w:t xml:space="preserve">-Prefer not to </w:t>
      </w:r>
      <w:r w:rsidR="00706220">
        <w:rPr>
          <w:rFonts w:ascii="Garamond" w:hAnsi="Garamond"/>
          <w:lang w:val="en-US"/>
        </w:rPr>
        <w:t>answer</w:t>
      </w:r>
    </w:p>
    <w:bookmarkEnd w:id="1"/>
    <w:p w14:paraId="18B318B2" w14:textId="77777777" w:rsidR="00F13540" w:rsidRPr="00041F52" w:rsidRDefault="00F13540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5DF563EE" w14:textId="77794249" w:rsidR="00056235" w:rsidRPr="00041F52" w:rsidRDefault="35DBFBAB" w:rsidP="00706220">
      <w:pPr>
        <w:spacing w:before="240" w:after="0" w:line="240" w:lineRule="auto"/>
        <w:ind w:left="360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-</w:t>
      </w:r>
    </w:p>
    <w:p w14:paraId="52E9C62C" w14:textId="67F01E8B" w:rsidR="009D65DC" w:rsidRPr="005674E7" w:rsidRDefault="05AF9613" w:rsidP="77B199B5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Style w:val="cf01"/>
          <w:rFonts w:ascii="Garamond" w:hAnsi="Garamond"/>
          <w:sz w:val="22"/>
          <w:szCs w:val="22"/>
        </w:rPr>
        <w:t xml:space="preserve">At which outside temperatures would you normally switch on your </w:t>
      </w:r>
      <w:r w:rsidR="62CFF121" w:rsidRPr="77B199B5">
        <w:rPr>
          <w:rFonts w:ascii="Garamond" w:hAnsi="Garamond"/>
          <w:lang w:val="en-US"/>
        </w:rPr>
        <w:t>air conditioning</w:t>
      </w:r>
      <w:r w:rsidRPr="77B199B5">
        <w:rPr>
          <w:rStyle w:val="cf01"/>
          <w:rFonts w:ascii="Garamond" w:hAnsi="Garamond"/>
          <w:sz w:val="22"/>
          <w:szCs w:val="22"/>
        </w:rPr>
        <w:t>?</w:t>
      </w:r>
      <w:r w:rsidR="1C8AB99F" w:rsidRPr="77B199B5">
        <w:rPr>
          <w:rStyle w:val="cf01"/>
          <w:rFonts w:ascii="Garamond" w:hAnsi="Garamond"/>
          <w:sz w:val="22"/>
          <w:szCs w:val="22"/>
        </w:rPr>
        <w:t xml:space="preserve"> </w:t>
      </w:r>
      <w:r w:rsidR="1C8AB99F" w:rsidRPr="77B199B5">
        <w:rPr>
          <w:rFonts w:ascii="Garamond" w:hAnsi="Garamond"/>
          <w:lang w:val="en-US"/>
        </w:rPr>
        <w:t xml:space="preserve">- </w:t>
      </w:r>
      <w:r w:rsidR="1C8AB99F" w:rsidRPr="77B199B5">
        <w:rPr>
          <w:rFonts w:ascii="Garamond" w:hAnsi="Garamond"/>
          <w:b/>
          <w:bCs/>
          <w:lang w:val="en-US"/>
        </w:rPr>
        <w:t>Summer</w:t>
      </w:r>
    </w:p>
    <w:p w14:paraId="6D64649E" w14:textId="77777777" w:rsidR="009D65DC" w:rsidRPr="005674E7" w:rsidRDefault="009D65DC" w:rsidP="00356747">
      <w:pPr>
        <w:pStyle w:val="ListParagraph"/>
        <w:spacing w:before="240" w:after="0" w:line="240" w:lineRule="auto"/>
        <w:rPr>
          <w:rFonts w:ascii="Garamond" w:hAnsi="Garamond" w:cs="Arial"/>
        </w:rPr>
      </w:pPr>
      <w:r w:rsidRPr="005674E7">
        <w:rPr>
          <w:rStyle w:val="cf01"/>
          <w:rFonts w:ascii="Garamond" w:hAnsi="Garamond"/>
          <w:sz w:val="22"/>
          <w:szCs w:val="22"/>
        </w:rPr>
        <w:t>answer options with dropdown:</w:t>
      </w:r>
    </w:p>
    <w:p w14:paraId="3F74EB0C" w14:textId="77777777" w:rsidR="009D65DC" w:rsidRPr="005674E7" w:rsidRDefault="009D65DC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5674E7">
        <w:rPr>
          <w:rStyle w:val="cf01"/>
          <w:rFonts w:ascii="Garamond" w:hAnsi="Garamond"/>
          <w:sz w:val="22"/>
          <w:szCs w:val="22"/>
        </w:rPr>
        <w:t>day t __________ C</w:t>
      </w:r>
    </w:p>
    <w:p w14:paraId="036A09B3" w14:textId="515F9B40" w:rsidR="009D65DC" w:rsidRPr="005674E7" w:rsidRDefault="009D65DC" w:rsidP="7FCC2263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7FCC2263">
        <w:rPr>
          <w:rStyle w:val="cf01"/>
          <w:rFonts w:ascii="Garamond" w:hAnsi="Garamond"/>
          <w:sz w:val="22"/>
          <w:szCs w:val="22"/>
        </w:rPr>
        <w:t>night t ________ C</w:t>
      </w:r>
    </w:p>
    <w:p w14:paraId="2314DBC8" w14:textId="515F9B40" w:rsidR="10E5E69E" w:rsidRDefault="10E5E69E" w:rsidP="7FCC2263">
      <w:pPr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 w:rsidRPr="7FCC2263">
        <w:rPr>
          <w:rFonts w:ascii="Garamond" w:hAnsi="Garamond" w:cs="Times New Roman"/>
        </w:rPr>
        <w:t>-Other (open answer):</w:t>
      </w:r>
      <w:r w:rsidRPr="7FCC2263">
        <w:rPr>
          <w:rStyle w:val="cf01"/>
          <w:rFonts w:ascii="Garamond" w:hAnsi="Garamond"/>
          <w:sz w:val="22"/>
          <w:szCs w:val="22"/>
        </w:rPr>
        <w:t xml:space="preserve"> ________</w:t>
      </w:r>
    </w:p>
    <w:p w14:paraId="036D4EE1" w14:textId="77777777" w:rsidR="00391522" w:rsidRDefault="00391522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6ED62568" w14:textId="77777777" w:rsidR="00F13540" w:rsidRDefault="00F13540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78CE983F" w14:textId="565E428C" w:rsidR="00056235" w:rsidRPr="00391522" w:rsidRDefault="1B3C9CED" w:rsidP="00356747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Fonts w:ascii="Garamond" w:hAnsi="Garamond"/>
          <w:lang w:val="en-US"/>
        </w:rPr>
        <w:t>W</w:t>
      </w:r>
      <w:r w:rsidR="6FAAE940" w:rsidRPr="77B199B5">
        <w:rPr>
          <w:rFonts w:ascii="Garamond" w:hAnsi="Garamond"/>
          <w:lang w:val="en-US"/>
        </w:rPr>
        <w:t>hich temperature are you personally comfortable with?</w:t>
      </w:r>
      <w:r w:rsidR="4EBC4DBF" w:rsidRPr="77B199B5">
        <w:rPr>
          <w:rFonts w:ascii="Garamond" w:hAnsi="Garamond"/>
          <w:lang w:val="en-US"/>
        </w:rPr>
        <w:t xml:space="preserve"> </w:t>
      </w:r>
      <w:r w:rsidR="4EBC4DBF" w:rsidRPr="77B199B5">
        <w:rPr>
          <w:rFonts w:ascii="Garamond" w:hAnsi="Garamond"/>
          <w:b/>
          <w:bCs/>
          <w:lang w:val="en-US"/>
        </w:rPr>
        <w:t>-Summer</w:t>
      </w:r>
    </w:p>
    <w:p w14:paraId="28B3B2FB" w14:textId="53C81148" w:rsidR="00056235" w:rsidRDefault="00056235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-Same as the </w:t>
      </w:r>
      <w:r w:rsidR="00CC35B9">
        <w:rPr>
          <w:rFonts w:ascii="Garamond" w:hAnsi="Garamond"/>
          <w:lang w:val="en-US"/>
        </w:rPr>
        <w:t xml:space="preserve">setup </w:t>
      </w:r>
      <w:r>
        <w:rPr>
          <w:rFonts w:ascii="Garamond" w:hAnsi="Garamond"/>
          <w:lang w:val="en-US"/>
        </w:rPr>
        <w:t>AC temperature</w:t>
      </w:r>
    </w:p>
    <w:p w14:paraId="36FB955E" w14:textId="0E166E3A" w:rsidR="00CF0873" w:rsidRDefault="35DBFBAB" w:rsidP="00706220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-Other</w:t>
      </w:r>
      <w:r w:rsidR="5057D5EC" w:rsidRPr="65158514">
        <w:rPr>
          <w:rFonts w:ascii="Garamond" w:hAnsi="Garamond"/>
          <w:lang w:val="en-US"/>
        </w:rPr>
        <w:t xml:space="preserve"> (and the reason behind it)</w:t>
      </w:r>
      <w:r w:rsidRPr="65158514">
        <w:rPr>
          <w:rFonts w:ascii="Garamond" w:hAnsi="Garamond"/>
          <w:lang w:val="en-US"/>
        </w:rPr>
        <w:t>:</w:t>
      </w:r>
      <w:r w:rsidR="3D0C1A5F" w:rsidRPr="65158514">
        <w:rPr>
          <w:rFonts w:ascii="Garamond" w:hAnsi="Garamond"/>
          <w:lang w:val="en-US"/>
        </w:rPr>
        <w:t xml:space="preserve"> _____C</w:t>
      </w:r>
    </w:p>
    <w:p w14:paraId="510A0D97" w14:textId="77777777" w:rsidR="00706220" w:rsidRDefault="00706220" w:rsidP="00706220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</w:p>
    <w:p w14:paraId="30C79219" w14:textId="6A4B99CD" w:rsidR="0030561F" w:rsidRPr="00154747" w:rsidRDefault="0030561F" w:rsidP="0030561F">
      <w:pPr>
        <w:spacing w:before="240" w:after="0" w:line="240" w:lineRule="auto"/>
        <w:jc w:val="both"/>
        <w:rPr>
          <w:rFonts w:ascii="Garamond" w:hAnsi="Garamond"/>
          <w:lang w:val="en-US"/>
        </w:rPr>
      </w:pPr>
      <w:r>
        <w:rPr>
          <w:rFonts w:ascii="Garamond" w:hAnsi="Garamond"/>
          <w:b/>
          <w:bCs/>
          <w:lang w:val="en-US"/>
        </w:rPr>
        <w:t xml:space="preserve">Section 3: </w:t>
      </w:r>
      <w:r w:rsidRPr="00041F52">
        <w:rPr>
          <w:rFonts w:ascii="Garamond" w:hAnsi="Garamond"/>
          <w:b/>
          <w:bCs/>
          <w:lang w:val="en-US"/>
        </w:rPr>
        <w:t xml:space="preserve">Clothing insulation  </w:t>
      </w:r>
    </w:p>
    <w:p w14:paraId="733C9E93" w14:textId="77777777" w:rsidR="0030561F" w:rsidRPr="00310D94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The clothing selection is one of the game-changers of the comfort that we can perceive. To understand the effect of clothing insulation on the temperature feel, we</w:t>
      </w:r>
      <w:r>
        <w:rPr>
          <w:rFonts w:ascii="Garamond" w:hAnsi="Garamond"/>
          <w:lang w:val="en-US"/>
        </w:rPr>
        <w:t xml:space="preserve"> </w:t>
      </w:r>
      <w:r w:rsidRPr="65158514">
        <w:rPr>
          <w:rFonts w:ascii="Garamond" w:hAnsi="Garamond"/>
          <w:lang w:val="en-US"/>
        </w:rPr>
        <w:t>ask you to record which types of clothes that you are wearing right now and the reason behind it.</w:t>
      </w:r>
    </w:p>
    <w:p w14:paraId="779C50E7" w14:textId="77777777" w:rsidR="0030561F" w:rsidRPr="00041F52" w:rsidRDefault="0030561F" w:rsidP="0030561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 w:cs="Times New Roman"/>
          <w:lang w:val="en-US"/>
        </w:rPr>
      </w:pPr>
      <w:r>
        <w:rPr>
          <w:rFonts w:ascii="Garamond" w:hAnsi="Garamond" w:cs="Times New Roman"/>
          <w:lang w:val="en-US"/>
        </w:rPr>
        <w:t>Please m</w:t>
      </w:r>
      <w:r w:rsidRPr="00041F52">
        <w:rPr>
          <w:rFonts w:ascii="Garamond" w:hAnsi="Garamond" w:cs="Times New Roman"/>
          <w:lang w:val="en-US"/>
        </w:rPr>
        <w:t>ark the clothes you are wearing (Applicable for Summer and Winter clothing)</w:t>
      </w:r>
    </w:p>
    <w:tbl>
      <w:tblPr>
        <w:tblStyle w:val="TableGrid"/>
        <w:tblW w:w="9214" w:type="dxa"/>
        <w:tblInd w:w="-363" w:type="dxa"/>
        <w:tblLayout w:type="fixed"/>
        <w:tblLook w:val="04A0" w:firstRow="1" w:lastRow="0" w:firstColumn="1" w:lastColumn="0" w:noHBand="0" w:noVBand="1"/>
      </w:tblPr>
      <w:tblGrid>
        <w:gridCol w:w="2201"/>
        <w:gridCol w:w="67"/>
        <w:gridCol w:w="283"/>
        <w:gridCol w:w="1840"/>
        <w:gridCol w:w="284"/>
        <w:gridCol w:w="1705"/>
        <w:gridCol w:w="288"/>
        <w:gridCol w:w="2262"/>
        <w:gridCol w:w="284"/>
      </w:tblGrid>
      <w:tr w:rsidR="0030561F" w:rsidRPr="00041F52" w14:paraId="0653788A" w14:textId="77777777">
        <w:tc>
          <w:tcPr>
            <w:tcW w:w="2551" w:type="dxa"/>
            <w:gridSpan w:val="3"/>
          </w:tcPr>
          <w:p w14:paraId="42D8B683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b/>
                <w:lang w:val="en-ID"/>
              </w:rPr>
            </w:pPr>
            <w:r>
              <w:rPr>
                <w:rFonts w:ascii="Garamond" w:hAnsi="Garamond" w:cs="Times New Roman"/>
                <w:b/>
                <w:lang w:val="en-ID"/>
              </w:rPr>
              <w:t xml:space="preserve">Shirt, Blouses </w:t>
            </w:r>
          </w:p>
        </w:tc>
        <w:tc>
          <w:tcPr>
            <w:tcW w:w="2124" w:type="dxa"/>
            <w:gridSpan w:val="2"/>
          </w:tcPr>
          <w:p w14:paraId="0EDE9E87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b/>
                <w:lang w:val="en-ID"/>
              </w:rPr>
            </w:pPr>
            <w:r w:rsidRPr="00041F52">
              <w:rPr>
                <w:rFonts w:ascii="Garamond" w:hAnsi="Garamond" w:cs="Times New Roman"/>
                <w:b/>
                <w:lang w:val="en-ID"/>
              </w:rPr>
              <w:t>Pants</w:t>
            </w:r>
          </w:p>
        </w:tc>
        <w:tc>
          <w:tcPr>
            <w:tcW w:w="1993" w:type="dxa"/>
            <w:gridSpan w:val="2"/>
          </w:tcPr>
          <w:p w14:paraId="0D7459D8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lang w:val="en-US"/>
              </w:rPr>
            </w:pPr>
            <w:r w:rsidRPr="00041F52">
              <w:rPr>
                <w:rFonts w:ascii="Garamond" w:hAnsi="Garamond" w:cs="Times New Roman"/>
                <w:b/>
                <w:lang w:val="en-US"/>
              </w:rPr>
              <w:t>T-shirts, Sweaters</w:t>
            </w:r>
            <w:del w:id="2" w:author="Reckien, Diana (UT-ITC)" w:date="2024-01-19T09:55:00Z">
              <w:r w:rsidRPr="00041F52">
                <w:rPr>
                  <w:rFonts w:ascii="Garamond" w:hAnsi="Garamond" w:cs="Times New Roman"/>
                  <w:b/>
                  <w:lang w:val="en-US"/>
                </w:rPr>
                <w:delText xml:space="preserve"> </w:delText>
              </w:r>
            </w:del>
            <w:r w:rsidRPr="00041F52">
              <w:rPr>
                <w:rFonts w:ascii="Garamond" w:hAnsi="Garamond" w:cs="Times New Roman"/>
                <w:b/>
                <w:lang w:val="en-US"/>
              </w:rPr>
              <w:t>,</w:t>
            </w:r>
            <w:ins w:id="3" w:author="Reckien, Diana (UT-ITC)" w:date="2024-01-19T09:55:00Z">
              <w:r w:rsidRPr="45573112">
                <w:rPr>
                  <w:rFonts w:ascii="Garamond" w:hAnsi="Garamond" w:cs="Times New Roman"/>
                  <w:b/>
                  <w:bCs/>
                  <w:lang w:val="en-US"/>
                </w:rPr>
                <w:t xml:space="preserve"> </w:t>
              </w:r>
            </w:ins>
            <w:r w:rsidRPr="00041F52">
              <w:rPr>
                <w:rFonts w:ascii="Garamond" w:hAnsi="Garamond" w:cs="Times New Roman"/>
                <w:b/>
                <w:lang w:val="en-US"/>
              </w:rPr>
              <w:t>Coats and Jacket</w:t>
            </w:r>
          </w:p>
        </w:tc>
        <w:tc>
          <w:tcPr>
            <w:tcW w:w="2546" w:type="dxa"/>
            <w:gridSpan w:val="2"/>
          </w:tcPr>
          <w:p w14:paraId="43A75ACE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b/>
                <w:lang w:val="en-ID"/>
              </w:rPr>
            </w:pPr>
            <w:r w:rsidRPr="00041F52">
              <w:rPr>
                <w:rFonts w:ascii="Garamond" w:hAnsi="Garamond" w:cs="Times New Roman"/>
                <w:b/>
                <w:lang w:val="en-ID"/>
              </w:rPr>
              <w:t>Accessories</w:t>
            </w:r>
          </w:p>
        </w:tc>
      </w:tr>
      <w:tr w:rsidR="0030561F" w:rsidRPr="00041F52" w14:paraId="5235E719" w14:textId="77777777">
        <w:tc>
          <w:tcPr>
            <w:tcW w:w="2268" w:type="dxa"/>
            <w:gridSpan w:val="2"/>
          </w:tcPr>
          <w:p w14:paraId="4B440898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Short-sleeved shirt</w:t>
            </w:r>
          </w:p>
        </w:tc>
        <w:tc>
          <w:tcPr>
            <w:tcW w:w="283" w:type="dxa"/>
          </w:tcPr>
          <w:p w14:paraId="0C0A8D7B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0BE26E7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Shorts</w:t>
            </w:r>
          </w:p>
        </w:tc>
        <w:tc>
          <w:tcPr>
            <w:tcW w:w="284" w:type="dxa"/>
          </w:tcPr>
          <w:p w14:paraId="08B5A434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b/>
                <w:lang w:val="en-ID"/>
              </w:rPr>
            </w:pPr>
          </w:p>
        </w:tc>
        <w:tc>
          <w:tcPr>
            <w:tcW w:w="1705" w:type="dxa"/>
          </w:tcPr>
          <w:p w14:paraId="3B691CDB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b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Sleeveless waistcoat</w:t>
            </w:r>
          </w:p>
        </w:tc>
        <w:tc>
          <w:tcPr>
            <w:tcW w:w="288" w:type="dxa"/>
          </w:tcPr>
          <w:p w14:paraId="4A84DFB7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b/>
                <w:lang w:val="en-ID"/>
              </w:rPr>
            </w:pPr>
          </w:p>
        </w:tc>
        <w:tc>
          <w:tcPr>
            <w:tcW w:w="2262" w:type="dxa"/>
          </w:tcPr>
          <w:p w14:paraId="6687475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b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Shoes with leather soles</w:t>
            </w:r>
          </w:p>
        </w:tc>
        <w:tc>
          <w:tcPr>
            <w:tcW w:w="284" w:type="dxa"/>
          </w:tcPr>
          <w:p w14:paraId="6EC9E3D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b/>
                <w:lang w:val="en-ID"/>
              </w:rPr>
            </w:pPr>
          </w:p>
        </w:tc>
      </w:tr>
      <w:tr w:rsidR="0030561F" w:rsidRPr="00041F52" w14:paraId="2DEE0610" w14:textId="77777777">
        <w:tc>
          <w:tcPr>
            <w:tcW w:w="2268" w:type="dxa"/>
            <w:gridSpan w:val="2"/>
          </w:tcPr>
          <w:p w14:paraId="78EF950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US"/>
              </w:rPr>
              <w:t>Long-sleeved shirt fine material</w:t>
            </w:r>
          </w:p>
        </w:tc>
        <w:tc>
          <w:tcPr>
            <w:tcW w:w="283" w:type="dxa"/>
          </w:tcPr>
          <w:p w14:paraId="1A3428E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5E12AC64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Pants fine material</w:t>
            </w:r>
          </w:p>
        </w:tc>
        <w:tc>
          <w:tcPr>
            <w:tcW w:w="284" w:type="dxa"/>
          </w:tcPr>
          <w:p w14:paraId="0D6C5D2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113F9A4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Coat</w:t>
            </w:r>
          </w:p>
        </w:tc>
        <w:tc>
          <w:tcPr>
            <w:tcW w:w="288" w:type="dxa"/>
          </w:tcPr>
          <w:p w14:paraId="500E9D9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b/>
                <w:lang w:val="en-ID"/>
              </w:rPr>
            </w:pPr>
          </w:p>
        </w:tc>
        <w:tc>
          <w:tcPr>
            <w:tcW w:w="2262" w:type="dxa"/>
          </w:tcPr>
          <w:p w14:paraId="5BBF7C3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Shoes with rubber soles</w:t>
            </w:r>
          </w:p>
        </w:tc>
        <w:tc>
          <w:tcPr>
            <w:tcW w:w="284" w:type="dxa"/>
          </w:tcPr>
          <w:p w14:paraId="5C0E5C0B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1F51A060" w14:textId="77777777">
        <w:tc>
          <w:tcPr>
            <w:tcW w:w="2268" w:type="dxa"/>
            <w:gridSpan w:val="2"/>
          </w:tcPr>
          <w:p w14:paraId="1F6B552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Normal long-sleeved shirt</w:t>
            </w:r>
          </w:p>
        </w:tc>
        <w:tc>
          <w:tcPr>
            <w:tcW w:w="283" w:type="dxa"/>
          </w:tcPr>
          <w:p w14:paraId="73AE7BA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07C9ADC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Jeans</w:t>
            </w:r>
          </w:p>
        </w:tc>
        <w:tc>
          <w:tcPr>
            <w:tcW w:w="284" w:type="dxa"/>
          </w:tcPr>
          <w:p w14:paraId="5F1B65B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3919AB1E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Parka</w:t>
            </w:r>
          </w:p>
        </w:tc>
        <w:tc>
          <w:tcPr>
            <w:tcW w:w="288" w:type="dxa"/>
          </w:tcPr>
          <w:p w14:paraId="28C679F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61429B7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Sneakers</w:t>
            </w:r>
          </w:p>
        </w:tc>
        <w:tc>
          <w:tcPr>
            <w:tcW w:w="284" w:type="dxa"/>
          </w:tcPr>
          <w:p w14:paraId="535281F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7560D40C" w14:textId="77777777">
        <w:tc>
          <w:tcPr>
            <w:tcW w:w="2268" w:type="dxa"/>
            <w:gridSpan w:val="2"/>
          </w:tcPr>
          <w:p w14:paraId="1982581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>`</w:t>
            </w:r>
            <w:r w:rsidRPr="00041F52">
              <w:rPr>
                <w:rFonts w:ascii="Garamond" w:hAnsi="Garamond" w:cs="Times New Roman"/>
                <w:lang w:val="en-ID"/>
              </w:rPr>
              <w:t>Flannel shirt</w:t>
            </w:r>
          </w:p>
        </w:tc>
        <w:tc>
          <w:tcPr>
            <w:tcW w:w="283" w:type="dxa"/>
          </w:tcPr>
          <w:p w14:paraId="3879722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261DCE5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Farming pants</w:t>
            </w:r>
          </w:p>
        </w:tc>
        <w:tc>
          <w:tcPr>
            <w:tcW w:w="284" w:type="dxa"/>
          </w:tcPr>
          <w:p w14:paraId="6081969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667B7838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Fine blazer</w:t>
            </w:r>
          </w:p>
        </w:tc>
        <w:tc>
          <w:tcPr>
            <w:tcW w:w="288" w:type="dxa"/>
          </w:tcPr>
          <w:p w14:paraId="29BFFA3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44EF3C8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Boots</w:t>
            </w:r>
          </w:p>
        </w:tc>
        <w:tc>
          <w:tcPr>
            <w:tcW w:w="284" w:type="dxa"/>
          </w:tcPr>
          <w:p w14:paraId="28F2603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7D59C9A9" w14:textId="77777777">
        <w:tc>
          <w:tcPr>
            <w:tcW w:w="2268" w:type="dxa"/>
            <w:gridSpan w:val="2"/>
          </w:tcPr>
          <w:p w14:paraId="1EB3BC8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US"/>
              </w:rPr>
              <w:t xml:space="preserve">Fine, light blouse, long sleeves </w:t>
            </w:r>
          </w:p>
        </w:tc>
        <w:tc>
          <w:tcPr>
            <w:tcW w:w="283" w:type="dxa"/>
          </w:tcPr>
          <w:p w14:paraId="7055788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19FD2D2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20B9286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7A50A47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Thick blazer</w:t>
            </w:r>
          </w:p>
        </w:tc>
        <w:tc>
          <w:tcPr>
            <w:tcW w:w="288" w:type="dxa"/>
          </w:tcPr>
          <w:p w14:paraId="02C2D61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079B9D8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Nylon stockings</w:t>
            </w:r>
          </w:p>
        </w:tc>
        <w:tc>
          <w:tcPr>
            <w:tcW w:w="284" w:type="dxa"/>
          </w:tcPr>
          <w:p w14:paraId="77F7ED5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5DFB3FB5" w14:textId="77777777">
        <w:tc>
          <w:tcPr>
            <w:tcW w:w="2201" w:type="dxa"/>
          </w:tcPr>
          <w:p w14:paraId="789A54FF" w14:textId="77777777" w:rsidR="0030561F" w:rsidRPr="00041F52" w:rsidRDefault="0030561F">
            <w:pPr>
              <w:spacing w:before="240"/>
              <w:rPr>
                <w:rFonts w:ascii="Garamond" w:hAnsi="Garamond" w:cs="Times New Roman"/>
              </w:rPr>
            </w:pPr>
            <w:r w:rsidRPr="65158514">
              <w:rPr>
                <w:rFonts w:ascii="Garamond" w:hAnsi="Garamond" w:cs="Times New Roman"/>
                <w:lang w:val="en-ID"/>
              </w:rPr>
              <w:t>Fine T-shirt</w:t>
            </w:r>
          </w:p>
        </w:tc>
        <w:tc>
          <w:tcPr>
            <w:tcW w:w="350" w:type="dxa"/>
            <w:gridSpan w:val="2"/>
          </w:tcPr>
          <w:p w14:paraId="53BBBD89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124" w:type="dxa"/>
            <w:gridSpan w:val="2"/>
          </w:tcPr>
          <w:p w14:paraId="64631732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b/>
                <w:lang w:val="en-ID"/>
              </w:rPr>
              <w:t>Dresses and Skirts</w:t>
            </w:r>
          </w:p>
        </w:tc>
        <w:tc>
          <w:tcPr>
            <w:tcW w:w="1705" w:type="dxa"/>
          </w:tcPr>
          <w:p w14:paraId="487DBE9E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Thick jumper</w:t>
            </w:r>
          </w:p>
        </w:tc>
        <w:tc>
          <w:tcPr>
            <w:tcW w:w="288" w:type="dxa"/>
          </w:tcPr>
          <w:p w14:paraId="1B068AFE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650EF2B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 xml:space="preserve">Socks </w:t>
            </w:r>
          </w:p>
        </w:tc>
        <w:tc>
          <w:tcPr>
            <w:tcW w:w="284" w:type="dxa"/>
          </w:tcPr>
          <w:p w14:paraId="0982120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488E7BFD" w14:textId="77777777">
        <w:tc>
          <w:tcPr>
            <w:tcW w:w="2268" w:type="dxa"/>
            <w:gridSpan w:val="2"/>
          </w:tcPr>
          <w:p w14:paraId="0AC7EB6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65158514">
              <w:rPr>
                <w:rFonts w:ascii="Garamond" w:hAnsi="Garamond" w:cs="Times New Roman"/>
                <w:lang w:val="en-ID"/>
              </w:rPr>
              <w:t>Thick T-shirt</w:t>
            </w:r>
          </w:p>
        </w:tc>
        <w:tc>
          <w:tcPr>
            <w:tcW w:w="283" w:type="dxa"/>
          </w:tcPr>
          <w:p w14:paraId="329FAB4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327ADE9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Short skirt</w:t>
            </w:r>
          </w:p>
        </w:tc>
        <w:tc>
          <w:tcPr>
            <w:tcW w:w="284" w:type="dxa"/>
          </w:tcPr>
          <w:p w14:paraId="2EB952B8" w14:textId="77777777" w:rsidR="0030561F" w:rsidRPr="00041F52" w:rsidRDefault="0030561F">
            <w:pPr>
              <w:spacing w:before="240"/>
              <w:jc w:val="center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16A721DB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Thick Sweater</w:t>
            </w:r>
          </w:p>
        </w:tc>
        <w:tc>
          <w:tcPr>
            <w:tcW w:w="288" w:type="dxa"/>
          </w:tcPr>
          <w:p w14:paraId="24CA8D3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0997B1A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>Gloves</w:t>
            </w:r>
          </w:p>
        </w:tc>
        <w:tc>
          <w:tcPr>
            <w:tcW w:w="284" w:type="dxa"/>
          </w:tcPr>
          <w:p w14:paraId="1B87ECA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5A60CC12" w14:textId="77777777">
        <w:tc>
          <w:tcPr>
            <w:tcW w:w="2268" w:type="dxa"/>
            <w:gridSpan w:val="2"/>
          </w:tcPr>
          <w:p w14:paraId="1D37710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283" w:type="dxa"/>
          </w:tcPr>
          <w:p w14:paraId="72F7E46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840" w:type="dxa"/>
          </w:tcPr>
          <w:p w14:paraId="2B01E224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Long skirt</w:t>
            </w:r>
          </w:p>
        </w:tc>
        <w:tc>
          <w:tcPr>
            <w:tcW w:w="284" w:type="dxa"/>
          </w:tcPr>
          <w:p w14:paraId="024D44D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6956A3B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Sweater</w:t>
            </w:r>
          </w:p>
        </w:tc>
        <w:tc>
          <w:tcPr>
            <w:tcW w:w="288" w:type="dxa"/>
          </w:tcPr>
          <w:p w14:paraId="3BD301B1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28F4B0D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>Tights</w:t>
            </w:r>
          </w:p>
        </w:tc>
        <w:tc>
          <w:tcPr>
            <w:tcW w:w="284" w:type="dxa"/>
          </w:tcPr>
          <w:p w14:paraId="4E3174F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146EE76A" w14:textId="77777777">
        <w:tc>
          <w:tcPr>
            <w:tcW w:w="2268" w:type="dxa"/>
            <w:gridSpan w:val="2"/>
          </w:tcPr>
          <w:p w14:paraId="4E81AC0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3" w:type="dxa"/>
          </w:tcPr>
          <w:p w14:paraId="5FB23C9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53CAA2A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Short-sleeved dress</w:t>
            </w:r>
          </w:p>
        </w:tc>
        <w:tc>
          <w:tcPr>
            <w:tcW w:w="284" w:type="dxa"/>
          </w:tcPr>
          <w:p w14:paraId="1FCFA76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7C5705F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Light summer jacket</w:t>
            </w:r>
          </w:p>
        </w:tc>
        <w:tc>
          <w:tcPr>
            <w:tcW w:w="288" w:type="dxa"/>
          </w:tcPr>
          <w:p w14:paraId="318CE13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04A9115E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>Tie/Light scarf</w:t>
            </w:r>
          </w:p>
        </w:tc>
        <w:tc>
          <w:tcPr>
            <w:tcW w:w="284" w:type="dxa"/>
          </w:tcPr>
          <w:p w14:paraId="650BE57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2B31B731" w14:textId="77777777">
        <w:tc>
          <w:tcPr>
            <w:tcW w:w="2268" w:type="dxa"/>
            <w:gridSpan w:val="2"/>
          </w:tcPr>
          <w:p w14:paraId="7DB0978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3" w:type="dxa"/>
          </w:tcPr>
          <w:p w14:paraId="7AB24E4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840" w:type="dxa"/>
          </w:tcPr>
          <w:p w14:paraId="25725FE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Long-sleeved dress</w:t>
            </w:r>
          </w:p>
        </w:tc>
        <w:tc>
          <w:tcPr>
            <w:tcW w:w="284" w:type="dxa"/>
          </w:tcPr>
          <w:p w14:paraId="2FD5CD8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3839844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Jacket</w:t>
            </w:r>
          </w:p>
        </w:tc>
        <w:tc>
          <w:tcPr>
            <w:tcW w:w="288" w:type="dxa"/>
          </w:tcPr>
          <w:p w14:paraId="1193D33D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6F1B76E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>
              <w:rPr>
                <w:rFonts w:ascii="Garamond" w:hAnsi="Garamond" w:cs="Times New Roman"/>
                <w:lang w:val="en-ID"/>
              </w:rPr>
              <w:t>Warm scarf</w:t>
            </w:r>
          </w:p>
        </w:tc>
        <w:tc>
          <w:tcPr>
            <w:tcW w:w="284" w:type="dxa"/>
          </w:tcPr>
          <w:p w14:paraId="0BADF23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1545A878" w14:textId="77777777">
        <w:tc>
          <w:tcPr>
            <w:tcW w:w="2268" w:type="dxa"/>
            <w:gridSpan w:val="2"/>
          </w:tcPr>
          <w:p w14:paraId="2D4DA7C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283" w:type="dxa"/>
          </w:tcPr>
          <w:p w14:paraId="172A09A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840" w:type="dxa"/>
          </w:tcPr>
          <w:p w14:paraId="42C14AB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Normal dress</w:t>
            </w:r>
          </w:p>
        </w:tc>
        <w:tc>
          <w:tcPr>
            <w:tcW w:w="284" w:type="dxa"/>
          </w:tcPr>
          <w:p w14:paraId="0C5D5DA0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74DD8D9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Vest</w:t>
            </w:r>
          </w:p>
        </w:tc>
        <w:tc>
          <w:tcPr>
            <w:tcW w:w="288" w:type="dxa"/>
          </w:tcPr>
          <w:p w14:paraId="728E3BE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559D5A4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109DEACE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42F35E9B" w14:textId="77777777">
        <w:tc>
          <w:tcPr>
            <w:tcW w:w="2268" w:type="dxa"/>
            <w:gridSpan w:val="2"/>
          </w:tcPr>
          <w:p w14:paraId="2C5CCFF2" w14:textId="77777777" w:rsidR="0030561F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3" w:type="dxa"/>
          </w:tcPr>
          <w:p w14:paraId="7FA2544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840" w:type="dxa"/>
          </w:tcPr>
          <w:p w14:paraId="1187E7B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  <w:r w:rsidRPr="00041F52">
              <w:rPr>
                <w:rFonts w:ascii="Garamond" w:hAnsi="Garamond" w:cs="Times New Roman"/>
                <w:lang w:val="en-ID"/>
              </w:rPr>
              <w:t>Heavy dress (winter)</w:t>
            </w:r>
          </w:p>
        </w:tc>
        <w:tc>
          <w:tcPr>
            <w:tcW w:w="284" w:type="dxa"/>
          </w:tcPr>
          <w:p w14:paraId="25D0E25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598830C5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8" w:type="dxa"/>
          </w:tcPr>
          <w:p w14:paraId="58C3D77F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6C2F0C7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63FED9B8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5D79EAC7" w14:textId="77777777">
        <w:tc>
          <w:tcPr>
            <w:tcW w:w="2268" w:type="dxa"/>
            <w:gridSpan w:val="2"/>
          </w:tcPr>
          <w:p w14:paraId="0D813654" w14:textId="77777777" w:rsidR="0030561F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3" w:type="dxa"/>
          </w:tcPr>
          <w:p w14:paraId="310DFC1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840" w:type="dxa"/>
          </w:tcPr>
          <w:p w14:paraId="008C2A4A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1C3F1401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3AEF29E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8" w:type="dxa"/>
          </w:tcPr>
          <w:p w14:paraId="0427697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77058A4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2A96279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  <w:tr w:rsidR="0030561F" w:rsidRPr="00041F52" w14:paraId="27607B90" w14:textId="77777777">
        <w:tc>
          <w:tcPr>
            <w:tcW w:w="2268" w:type="dxa"/>
            <w:gridSpan w:val="2"/>
          </w:tcPr>
          <w:p w14:paraId="2930B81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283" w:type="dxa"/>
          </w:tcPr>
          <w:p w14:paraId="4D136ED3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US"/>
              </w:rPr>
            </w:pPr>
          </w:p>
        </w:tc>
        <w:tc>
          <w:tcPr>
            <w:tcW w:w="1840" w:type="dxa"/>
          </w:tcPr>
          <w:p w14:paraId="7D8F6306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00D6DD3C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1705" w:type="dxa"/>
          </w:tcPr>
          <w:p w14:paraId="4DF20A9B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8" w:type="dxa"/>
          </w:tcPr>
          <w:p w14:paraId="598DC4E9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262" w:type="dxa"/>
          </w:tcPr>
          <w:p w14:paraId="2EC7F377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  <w:tc>
          <w:tcPr>
            <w:tcW w:w="284" w:type="dxa"/>
          </w:tcPr>
          <w:p w14:paraId="47D3E762" w14:textId="77777777" w:rsidR="0030561F" w:rsidRPr="00041F52" w:rsidRDefault="0030561F">
            <w:pPr>
              <w:spacing w:before="240"/>
              <w:rPr>
                <w:rFonts w:ascii="Garamond" w:hAnsi="Garamond" w:cs="Times New Roman"/>
                <w:lang w:val="en-ID"/>
              </w:rPr>
            </w:pPr>
          </w:p>
        </w:tc>
      </w:tr>
    </w:tbl>
    <w:p w14:paraId="3B70F870" w14:textId="77777777" w:rsidR="0030561F" w:rsidRPr="00041F52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</w:p>
    <w:p w14:paraId="693CC214" w14:textId="76E8BD76" w:rsidR="0030561F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66AFC4F4">
        <w:rPr>
          <w:rFonts w:ascii="Garamond" w:hAnsi="Garamond"/>
          <w:lang w:val="en-US"/>
        </w:rPr>
        <w:t>-Other</w:t>
      </w:r>
      <w:r>
        <w:rPr>
          <w:rFonts w:ascii="Garamond" w:hAnsi="Garamond"/>
          <w:lang w:val="en-US"/>
        </w:rPr>
        <w:t>s (open answers)</w:t>
      </w:r>
      <w:r w:rsidRPr="66AFC4F4">
        <w:rPr>
          <w:rFonts w:ascii="Garamond" w:hAnsi="Garamond"/>
          <w:lang w:val="en-US"/>
        </w:rPr>
        <w:t>:</w:t>
      </w:r>
      <w:r>
        <w:rPr>
          <w:rFonts w:ascii="Garamond" w:hAnsi="Garamond"/>
          <w:lang w:val="en-US"/>
        </w:rPr>
        <w:t xml:space="preserve"> </w:t>
      </w:r>
      <w:r w:rsidRPr="006ABC9C">
        <w:rPr>
          <w:rStyle w:val="cf01"/>
          <w:rFonts w:ascii="Garamond" w:hAnsi="Garamond"/>
          <w:sz w:val="22"/>
          <w:szCs w:val="22"/>
        </w:rPr>
        <w:t>________</w:t>
      </w:r>
    </w:p>
    <w:p w14:paraId="351B8BCE" w14:textId="77777777" w:rsidR="004978E8" w:rsidRPr="00041F52" w:rsidRDefault="004978E8" w:rsidP="0030561F">
      <w:pPr>
        <w:spacing w:before="240" w:after="0" w:line="240" w:lineRule="auto"/>
        <w:rPr>
          <w:rFonts w:ascii="Garamond" w:hAnsi="Garamond"/>
          <w:lang w:val="en-US"/>
        </w:rPr>
      </w:pPr>
    </w:p>
    <w:p w14:paraId="5AEE71AD" w14:textId="77777777" w:rsidR="0030561F" w:rsidRPr="00041F52" w:rsidRDefault="0030561F" w:rsidP="0030561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Why do you choose the combination of the clothes you are wearing?</w:t>
      </w:r>
    </w:p>
    <w:p w14:paraId="088BCFB8" w14:textId="77777777" w:rsidR="0030561F" w:rsidRPr="00041F52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-Style purpose</w:t>
      </w:r>
    </w:p>
    <w:p w14:paraId="76AC7F76" w14:textId="77777777" w:rsidR="0030561F" w:rsidRPr="006E1865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006E1865">
        <w:rPr>
          <w:rFonts w:ascii="Garamond" w:hAnsi="Garamond"/>
          <w:lang w:val="en-US"/>
        </w:rPr>
        <w:t xml:space="preserve">-I want to feel </w:t>
      </w:r>
      <w:r>
        <w:rPr>
          <w:rFonts w:ascii="Garamond" w:hAnsi="Garamond"/>
          <w:lang w:val="en-US"/>
        </w:rPr>
        <w:t>cool</w:t>
      </w:r>
    </w:p>
    <w:p w14:paraId="52A2C5DB" w14:textId="77777777" w:rsidR="0030561F" w:rsidRPr="00041F52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-I want to feel warm</w:t>
      </w:r>
    </w:p>
    <w:p w14:paraId="498D434A" w14:textId="77777777" w:rsidR="0030561F" w:rsidRPr="00270EFE" w:rsidRDefault="0030561F" w:rsidP="0030561F">
      <w:pPr>
        <w:spacing w:before="240" w:after="0" w:line="240" w:lineRule="auto"/>
        <w:rPr>
          <w:rFonts w:ascii="Garamond" w:hAnsi="Garamond"/>
          <w:lang w:val="en-US"/>
        </w:rPr>
      </w:pPr>
      <w:r w:rsidRPr="66AFC4F4">
        <w:rPr>
          <w:rFonts w:ascii="Garamond" w:hAnsi="Garamond"/>
          <w:lang w:val="en-US"/>
        </w:rPr>
        <w:t>-other</w:t>
      </w:r>
      <w:r>
        <w:rPr>
          <w:rFonts w:ascii="Garamond" w:hAnsi="Garamond"/>
          <w:lang w:val="en-US"/>
        </w:rPr>
        <w:t>s (open answer)</w:t>
      </w:r>
      <w:r w:rsidRPr="66AFC4F4">
        <w:rPr>
          <w:rFonts w:ascii="Garamond" w:hAnsi="Garamond"/>
          <w:lang w:val="en-US"/>
        </w:rPr>
        <w:t xml:space="preserve">: </w:t>
      </w:r>
      <w:r w:rsidRPr="006ABC9C">
        <w:rPr>
          <w:rStyle w:val="cf01"/>
          <w:rFonts w:ascii="Garamond" w:hAnsi="Garamond"/>
          <w:sz w:val="22"/>
          <w:szCs w:val="22"/>
        </w:rPr>
        <w:t>________</w:t>
      </w:r>
    </w:p>
    <w:p w14:paraId="7A286AE5" w14:textId="550DD582" w:rsidR="00706220" w:rsidRPr="00706220" w:rsidRDefault="00706220" w:rsidP="00706220">
      <w:pPr>
        <w:spacing w:before="240" w:after="0" w:line="240" w:lineRule="auto"/>
        <w:rPr>
          <w:rFonts w:ascii="Garamond" w:hAnsi="Garamond"/>
          <w:lang w:val="en-US"/>
        </w:rPr>
      </w:pPr>
    </w:p>
    <w:p w14:paraId="7D2C4253" w14:textId="7CEB8C71" w:rsidR="00224CCE" w:rsidRDefault="21EC9E71" w:rsidP="00356747">
      <w:pPr>
        <w:spacing w:before="240" w:after="0" w:line="240" w:lineRule="auto"/>
        <w:rPr>
          <w:rFonts w:ascii="Garamond" w:hAnsi="Garamond"/>
          <w:b/>
          <w:bCs/>
          <w:lang w:val="en-US"/>
        </w:rPr>
      </w:pPr>
      <w:r w:rsidRPr="00041F52">
        <w:rPr>
          <w:rFonts w:ascii="Garamond" w:hAnsi="Garamond"/>
          <w:b/>
          <w:bCs/>
          <w:lang w:val="en-US"/>
        </w:rPr>
        <w:t xml:space="preserve">Section </w:t>
      </w:r>
      <w:r w:rsidR="0009484C">
        <w:rPr>
          <w:rFonts w:ascii="Garamond" w:hAnsi="Garamond"/>
          <w:b/>
          <w:bCs/>
          <w:lang w:val="en-US"/>
        </w:rPr>
        <w:t>4:</w:t>
      </w:r>
      <w:r w:rsidRPr="00041F52">
        <w:rPr>
          <w:rFonts w:ascii="Garamond" w:hAnsi="Garamond"/>
          <w:b/>
          <w:bCs/>
          <w:lang w:val="en-US"/>
        </w:rPr>
        <w:t xml:space="preserve"> </w:t>
      </w:r>
      <w:r w:rsidR="5B10215F" w:rsidRPr="42A186C3">
        <w:rPr>
          <w:rFonts w:ascii="Garamond" w:hAnsi="Garamond"/>
          <w:b/>
          <w:bCs/>
          <w:lang w:val="en-US"/>
        </w:rPr>
        <w:t>Outside greenery</w:t>
      </w:r>
    </w:p>
    <w:p w14:paraId="5935FF4E" w14:textId="78574726" w:rsidR="00A154FE" w:rsidRPr="00FA3199" w:rsidRDefault="00CE4274" w:rsidP="00356747">
      <w:pPr>
        <w:spacing w:before="240" w:after="0" w:line="240" w:lineRule="auto"/>
        <w:jc w:val="both"/>
        <w:rPr>
          <w:rFonts w:ascii="Garamond" w:eastAsia="Garamond" w:hAnsi="Garamond" w:cs="Garamond"/>
        </w:rPr>
      </w:pPr>
      <w:r w:rsidRPr="65158514">
        <w:rPr>
          <w:rFonts w:ascii="Garamond" w:hAnsi="Garamond"/>
          <w:lang w:val="en-US"/>
        </w:rPr>
        <w:t xml:space="preserve">Through this section, we will ask you </w:t>
      </w:r>
      <w:r w:rsidR="00FA3199" w:rsidRPr="65158514">
        <w:rPr>
          <w:rFonts w:ascii="Garamond" w:hAnsi="Garamond"/>
          <w:lang w:val="en-US"/>
        </w:rPr>
        <w:t xml:space="preserve">for </w:t>
      </w:r>
      <w:r w:rsidRPr="65158514">
        <w:rPr>
          <w:rFonts w:ascii="Garamond" w:hAnsi="Garamond"/>
          <w:lang w:val="en-US"/>
        </w:rPr>
        <w:t>your opinion</w:t>
      </w:r>
      <w:r w:rsidR="320E2B70" w:rsidRPr="42A186C3">
        <w:rPr>
          <w:rFonts w:ascii="Garamond" w:hAnsi="Garamond"/>
          <w:lang w:val="en-US"/>
        </w:rPr>
        <w:t xml:space="preserve"> concerning the amount and type </w:t>
      </w:r>
      <w:r w:rsidR="320E2B70" w:rsidRPr="605B5F6F">
        <w:rPr>
          <w:rFonts w:ascii="Garamond" w:hAnsi="Garamond"/>
          <w:lang w:val="en-US"/>
        </w:rPr>
        <w:t>of urban green</w:t>
      </w:r>
      <w:r w:rsidR="320E2B70" w:rsidRPr="3DB0F22F">
        <w:rPr>
          <w:rFonts w:ascii="Garamond" w:hAnsi="Garamond"/>
          <w:lang w:val="en-US"/>
        </w:rPr>
        <w:t xml:space="preserve"> in Padua.</w:t>
      </w:r>
    </w:p>
    <w:p w14:paraId="7A986A32" w14:textId="77777777" w:rsidR="006149C9" w:rsidRPr="00B86B6E" w:rsidRDefault="0FE0AB44" w:rsidP="0030561F">
      <w:pPr>
        <w:pStyle w:val="ListParagraph"/>
        <w:numPr>
          <w:ilvl w:val="0"/>
          <w:numId w:val="2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Fonts w:ascii="Garamond" w:hAnsi="Garamond"/>
          <w:lang w:val="en-US"/>
        </w:rPr>
        <w:t xml:space="preserve">How long have you been living in Padua? </w:t>
      </w:r>
    </w:p>
    <w:p w14:paraId="34A4B2BF" w14:textId="77777777" w:rsidR="006149C9" w:rsidRPr="00B86B6E" w:rsidRDefault="2305862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Less than a year</w:t>
      </w:r>
    </w:p>
    <w:p w14:paraId="0341E998" w14:textId="1A705CB5" w:rsidR="006149C9" w:rsidRPr="00B86B6E" w:rsidRDefault="2305862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Between 1 – 5 years</w:t>
      </w:r>
    </w:p>
    <w:p w14:paraId="60034D0D" w14:textId="680C4DED" w:rsidR="006149C9" w:rsidRPr="00B86B6E" w:rsidRDefault="2305862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Between 5 – 10 years</w:t>
      </w:r>
    </w:p>
    <w:p w14:paraId="58C6F7DA" w14:textId="77777777" w:rsidR="006149C9" w:rsidRPr="00B86B6E" w:rsidRDefault="2305862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More than 10 years</w:t>
      </w:r>
    </w:p>
    <w:p w14:paraId="1DBDA2DB" w14:textId="77777777" w:rsidR="006149C9" w:rsidRPr="00B86B6E" w:rsidRDefault="23058621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My whole life</w:t>
      </w:r>
    </w:p>
    <w:p w14:paraId="012AEECC" w14:textId="225FBCAF" w:rsidR="006149C9" w:rsidRPr="00B86B6E" w:rsidRDefault="23058621" w:rsidP="00356747">
      <w:pPr>
        <w:pStyle w:val="ListParagraph"/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  <w:r w:rsidRPr="006ABC9C">
        <w:rPr>
          <w:rFonts w:ascii="Garamond" w:hAnsi="Garamond"/>
          <w:lang w:val="en-US"/>
        </w:rPr>
        <w:t>I prefer not to say</w:t>
      </w:r>
      <w:r w:rsidR="317F52AE" w:rsidRPr="006ABC9C">
        <w:rPr>
          <w:rFonts w:ascii="Garamond" w:hAnsi="Garamond"/>
          <w:lang w:val="en-US"/>
        </w:rPr>
        <w:t>/ Don't know</w:t>
      </w:r>
      <w:r w:rsidRPr="006ABC9C">
        <w:rPr>
          <w:rStyle w:val="cf01"/>
          <w:rFonts w:ascii="Garamond" w:hAnsi="Garamond"/>
          <w:sz w:val="22"/>
          <w:szCs w:val="22"/>
        </w:rPr>
        <w:t xml:space="preserve"> </w:t>
      </w:r>
    </w:p>
    <w:p w14:paraId="256BE16B" w14:textId="1E52B30A" w:rsidR="006149C9" w:rsidRPr="00B86B6E" w:rsidRDefault="006149C9" w:rsidP="00356747">
      <w:pPr>
        <w:pStyle w:val="ListParagraph"/>
        <w:spacing w:before="240" w:after="0" w:line="240" w:lineRule="auto"/>
        <w:rPr>
          <w:rStyle w:val="cf01"/>
          <w:rFonts w:ascii="Garamond" w:hAnsi="Garamond"/>
          <w:sz w:val="22"/>
          <w:szCs w:val="22"/>
        </w:rPr>
      </w:pPr>
    </w:p>
    <w:p w14:paraId="2D811673" w14:textId="640D1BD5" w:rsidR="006149C9" w:rsidRPr="00B86B6E" w:rsidRDefault="05CC0D81" w:rsidP="0030561F">
      <w:pPr>
        <w:pStyle w:val="ListParagraph"/>
        <w:numPr>
          <w:ilvl w:val="0"/>
          <w:numId w:val="2"/>
        </w:numPr>
        <w:spacing w:before="240" w:after="0" w:line="240" w:lineRule="auto"/>
        <w:rPr>
          <w:rStyle w:val="cf01"/>
          <w:rFonts w:ascii="Garamond" w:hAnsi="Garamond" w:cs="Arial"/>
          <w:sz w:val="22"/>
          <w:szCs w:val="22"/>
        </w:rPr>
      </w:pPr>
      <w:r w:rsidRPr="77B199B5">
        <w:rPr>
          <w:rStyle w:val="cf01"/>
          <w:rFonts w:ascii="Garamond" w:hAnsi="Garamond"/>
          <w:sz w:val="22"/>
          <w:szCs w:val="22"/>
        </w:rPr>
        <w:t>How green is Padua now in your opinion?</w:t>
      </w:r>
      <w:r w:rsidRPr="77B199B5">
        <w:rPr>
          <w:rFonts w:ascii="Garamond" w:hAnsi="Garamond" w:cs="Arial"/>
        </w:rPr>
        <w:t xml:space="preserve"> </w:t>
      </w:r>
      <w:r w:rsidRPr="77B199B5">
        <w:rPr>
          <w:rStyle w:val="cf01"/>
          <w:rFonts w:ascii="Garamond" w:hAnsi="Garamond"/>
          <w:sz w:val="22"/>
          <w:szCs w:val="22"/>
        </w:rPr>
        <w:t xml:space="preserve"> </w:t>
      </w:r>
    </w:p>
    <w:p w14:paraId="4C47083A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</w:t>
      </w:r>
      <w:r w:rsidRPr="00041F52">
        <w:rPr>
          <w:rStyle w:val="cf01"/>
          <w:rFonts w:ascii="Garamond" w:hAnsi="Garamond"/>
          <w:sz w:val="22"/>
          <w:szCs w:val="22"/>
        </w:rPr>
        <w:t>very green</w:t>
      </w:r>
    </w:p>
    <w:p w14:paraId="5C1379BA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-a little green</w:t>
      </w:r>
    </w:p>
    <w:p w14:paraId="7231BA8C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 -neither green nor grey </w:t>
      </w:r>
    </w:p>
    <w:p w14:paraId="78CE6EDD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- rather grey </w:t>
      </w:r>
    </w:p>
    <w:p w14:paraId="2280049B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- predominantly grey</w:t>
      </w:r>
    </w:p>
    <w:p w14:paraId="243D6C93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 w:cs="Arial"/>
          <w:sz w:val="22"/>
          <w:szCs w:val="22"/>
        </w:rPr>
      </w:pPr>
    </w:p>
    <w:p w14:paraId="637B1B11" w14:textId="2B533C60" w:rsidR="006149C9" w:rsidRPr="00041F52" w:rsidRDefault="51B20747" w:rsidP="0030561F">
      <w:pPr>
        <w:pStyle w:val="pf0"/>
        <w:numPr>
          <w:ilvl w:val="0"/>
          <w:numId w:val="2"/>
        </w:numPr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77B199B5">
        <w:rPr>
          <w:rStyle w:val="cf01"/>
          <w:rFonts w:ascii="Garamond" w:hAnsi="Garamond"/>
          <w:sz w:val="22"/>
          <w:szCs w:val="22"/>
        </w:rPr>
        <w:t>Would you prefer to see more green in Padua?</w:t>
      </w:r>
      <w:r w:rsidRPr="77B199B5">
        <w:rPr>
          <w:rFonts w:ascii="Garamond" w:hAnsi="Garamond" w:cs="Arial"/>
          <w:sz w:val="22"/>
          <w:szCs w:val="22"/>
        </w:rPr>
        <w:t xml:space="preserve"> </w:t>
      </w:r>
      <w:r w:rsidRPr="77B199B5">
        <w:rPr>
          <w:rStyle w:val="cf01"/>
          <w:rFonts w:ascii="Garamond" w:hAnsi="Garamond"/>
          <w:sz w:val="22"/>
          <w:szCs w:val="22"/>
        </w:rPr>
        <w:t>(answer on the scale of 1-5: (1) is not at all, and (5) is a lot more green)</w:t>
      </w:r>
    </w:p>
    <w:p w14:paraId="04CA48F3" w14:textId="77777777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Style w:val="cf01"/>
          <w:rFonts w:ascii="Garamond" w:hAnsi="Garamond" w:cs="Arial"/>
          <w:sz w:val="22"/>
          <w:szCs w:val="22"/>
        </w:rPr>
      </w:pPr>
    </w:p>
    <w:p w14:paraId="5F5D49B9" w14:textId="45106963" w:rsidR="006149C9" w:rsidRPr="00041F52" w:rsidRDefault="7E5897F3" w:rsidP="0030561F">
      <w:pPr>
        <w:pStyle w:val="pf0"/>
        <w:numPr>
          <w:ilvl w:val="0"/>
          <w:numId w:val="2"/>
        </w:numPr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77B199B5">
        <w:rPr>
          <w:rStyle w:val="cf01"/>
          <w:rFonts w:ascii="Garamond" w:hAnsi="Garamond"/>
          <w:sz w:val="22"/>
          <w:szCs w:val="22"/>
        </w:rPr>
        <w:t>W</w:t>
      </w:r>
      <w:r w:rsidR="51B20747" w:rsidRPr="77B199B5">
        <w:rPr>
          <w:rStyle w:val="cf01"/>
          <w:rFonts w:ascii="Garamond" w:hAnsi="Garamond"/>
          <w:sz w:val="22"/>
          <w:szCs w:val="22"/>
        </w:rPr>
        <w:t>hich types of urban green would you like to see more of in Padua?</w:t>
      </w:r>
    </w:p>
    <w:p w14:paraId="18E227EF" w14:textId="328775E7" w:rsidR="006149C9" w:rsidRPr="00041F52" w:rsidRDefault="308D188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66AFC4F4">
        <w:rPr>
          <w:rStyle w:val="cf01"/>
          <w:rFonts w:ascii="Garamond" w:hAnsi="Garamond" w:cs="Arial"/>
          <w:sz w:val="22"/>
          <w:szCs w:val="22"/>
        </w:rPr>
        <w:t>-Green walls and roof</w:t>
      </w:r>
      <w:r w:rsidR="4B49A31B" w:rsidRPr="66AFC4F4">
        <w:rPr>
          <w:rStyle w:val="cf01"/>
          <w:rFonts w:ascii="Garamond" w:hAnsi="Garamond" w:cs="Arial"/>
          <w:sz w:val="22"/>
          <w:szCs w:val="22"/>
        </w:rPr>
        <w:t>s</w:t>
      </w:r>
    </w:p>
    <w:p w14:paraId="3722BA9D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-Urban forest</w:t>
      </w:r>
    </w:p>
    <w:p w14:paraId="4A5DFB1E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-Small parks</w:t>
      </w:r>
    </w:p>
    <w:p w14:paraId="12777ED3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-Small ponds</w:t>
      </w:r>
    </w:p>
    <w:p w14:paraId="0D491EBA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-Urban greens</w:t>
      </w:r>
    </w:p>
    <w:p w14:paraId="492C7047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-Wetlands</w:t>
      </w:r>
    </w:p>
    <w:p w14:paraId="48DC422A" w14:textId="50F7FFB9" w:rsidR="006149C9" w:rsidRPr="00041F52" w:rsidRDefault="308D188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66AFC4F4">
        <w:rPr>
          <w:rStyle w:val="cf01"/>
          <w:rFonts w:ascii="Garamond" w:hAnsi="Garamond" w:cs="Arial"/>
          <w:sz w:val="22"/>
          <w:szCs w:val="22"/>
        </w:rPr>
        <w:t>-Other</w:t>
      </w:r>
      <w:r w:rsidR="00706220">
        <w:rPr>
          <w:rStyle w:val="cf01"/>
          <w:rFonts w:ascii="Garamond" w:hAnsi="Garamond" w:cs="Arial"/>
          <w:sz w:val="22"/>
          <w:szCs w:val="22"/>
        </w:rPr>
        <w:t xml:space="preserve">s (open answers): </w:t>
      </w:r>
      <w:r w:rsidR="4E844B9B" w:rsidRPr="66AFC4F4">
        <w:rPr>
          <w:rStyle w:val="cf01"/>
          <w:rFonts w:ascii="Garamond" w:hAnsi="Garamond" w:cs="Arial"/>
          <w:sz w:val="22"/>
          <w:szCs w:val="22"/>
        </w:rPr>
        <w:t>________</w:t>
      </w:r>
      <w:r w:rsidR="08678C60" w:rsidRPr="66AFC4F4">
        <w:rPr>
          <w:rStyle w:val="cf01"/>
          <w:rFonts w:ascii="Garamond" w:hAnsi="Garamond" w:cs="Arial"/>
          <w:sz w:val="22"/>
          <w:szCs w:val="22"/>
        </w:rPr>
        <w:t>___</w:t>
      </w:r>
    </w:p>
    <w:p w14:paraId="44E30E17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</w:p>
    <w:p w14:paraId="55A0511C" w14:textId="77777777" w:rsidR="006149C9" w:rsidRPr="00041F52" w:rsidRDefault="05CC0D81" w:rsidP="0030561F">
      <w:pPr>
        <w:pStyle w:val="pf0"/>
        <w:numPr>
          <w:ilvl w:val="0"/>
          <w:numId w:val="2"/>
        </w:numPr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77B199B5">
        <w:rPr>
          <w:rStyle w:val="cf01"/>
          <w:rFonts w:ascii="Garamond" w:hAnsi="Garamond"/>
          <w:sz w:val="22"/>
          <w:szCs w:val="22"/>
        </w:rPr>
        <w:t>Which types of urban green do you think are most effective in regulating local temperature? (select 1 or 2 max)</w:t>
      </w:r>
    </w:p>
    <w:p w14:paraId="2E0CD23E" w14:textId="45561804" w:rsidR="006149C9" w:rsidRPr="00041F52" w:rsidRDefault="27CDD635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66AFC4F4">
        <w:rPr>
          <w:rStyle w:val="cf01"/>
          <w:rFonts w:ascii="Garamond" w:hAnsi="Garamond" w:cs="Arial"/>
          <w:sz w:val="22"/>
          <w:szCs w:val="22"/>
        </w:rPr>
        <w:t>-Green walls and roof</w:t>
      </w:r>
      <w:r w:rsidR="0B22EBDD" w:rsidRPr="66AFC4F4">
        <w:rPr>
          <w:rStyle w:val="cf01"/>
          <w:rFonts w:ascii="Garamond" w:hAnsi="Garamond" w:cs="Arial"/>
          <w:sz w:val="22"/>
          <w:szCs w:val="22"/>
        </w:rPr>
        <w:t>s</w:t>
      </w:r>
    </w:p>
    <w:p w14:paraId="5FD3CC5B" w14:textId="77777777" w:rsidR="006149C9" w:rsidRPr="00041F52" w:rsidRDefault="71840F83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-Urban forest</w:t>
      </w:r>
    </w:p>
    <w:p w14:paraId="665F57FC" w14:textId="77777777" w:rsidR="006149C9" w:rsidRPr="00041F52" w:rsidRDefault="71840F83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-Small parks</w:t>
      </w:r>
    </w:p>
    <w:p w14:paraId="056FFCB4" w14:textId="77777777" w:rsidR="006149C9" w:rsidRPr="00041F52" w:rsidRDefault="71840F83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-Small ponds</w:t>
      </w:r>
    </w:p>
    <w:p w14:paraId="58DF8F53" w14:textId="77777777" w:rsidR="006149C9" w:rsidRPr="00041F52" w:rsidRDefault="71840F83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-Urban greens</w:t>
      </w:r>
    </w:p>
    <w:p w14:paraId="462166F2" w14:textId="77777777" w:rsidR="006149C9" w:rsidRPr="00041F52" w:rsidRDefault="71840F83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 w:cs="Arial"/>
          <w:sz w:val="22"/>
          <w:szCs w:val="22"/>
        </w:rPr>
        <w:t>-Wetlands</w:t>
      </w:r>
    </w:p>
    <w:p w14:paraId="73526D5F" w14:textId="35CBDFDB" w:rsidR="006149C9" w:rsidRPr="00041F52" w:rsidRDefault="27CDD635" w:rsidP="00356747">
      <w:pPr>
        <w:pStyle w:val="pf0"/>
        <w:spacing w:before="240" w:beforeAutospacing="0" w:after="0" w:afterAutospacing="0"/>
        <w:rPr>
          <w:rStyle w:val="cf01"/>
          <w:rFonts w:ascii="Garamond" w:hAnsi="Garamond" w:cs="Arial"/>
          <w:sz w:val="22"/>
          <w:szCs w:val="22"/>
        </w:rPr>
      </w:pPr>
      <w:r w:rsidRPr="66AFC4F4">
        <w:rPr>
          <w:rStyle w:val="cf01"/>
          <w:rFonts w:ascii="Garamond" w:hAnsi="Garamond" w:cs="Arial"/>
          <w:sz w:val="22"/>
          <w:szCs w:val="22"/>
        </w:rPr>
        <w:t>-Other</w:t>
      </w:r>
      <w:r w:rsidR="00706220">
        <w:rPr>
          <w:rStyle w:val="cf01"/>
          <w:rFonts w:ascii="Garamond" w:hAnsi="Garamond" w:cs="Arial"/>
          <w:sz w:val="22"/>
          <w:szCs w:val="22"/>
        </w:rPr>
        <w:t xml:space="preserve"> (open answers): </w:t>
      </w:r>
      <w:r w:rsidR="6001F1A6" w:rsidRPr="66AFC4F4">
        <w:rPr>
          <w:rStyle w:val="cf01"/>
          <w:rFonts w:ascii="Garamond" w:hAnsi="Garamond" w:cs="Arial"/>
          <w:sz w:val="22"/>
          <w:szCs w:val="22"/>
        </w:rPr>
        <w:t>____________</w:t>
      </w:r>
    </w:p>
    <w:p w14:paraId="02548754" w14:textId="661F31D0" w:rsidR="006149C9" w:rsidRPr="00041F52" w:rsidRDefault="006149C9" w:rsidP="00356747">
      <w:pPr>
        <w:pStyle w:val="pf0"/>
        <w:spacing w:before="240" w:beforeAutospacing="0" w:after="0" w:afterAutospacing="0"/>
        <w:ind w:left="720"/>
        <w:rPr>
          <w:rFonts w:ascii="Garamond" w:hAnsi="Garamond" w:cs="Arial"/>
          <w:sz w:val="22"/>
          <w:szCs w:val="22"/>
        </w:rPr>
      </w:pPr>
    </w:p>
    <w:p w14:paraId="7FD8410F" w14:textId="77777777" w:rsidR="006149C9" w:rsidRPr="00041F52" w:rsidRDefault="51B20747" w:rsidP="0030561F">
      <w:pPr>
        <w:pStyle w:val="pf0"/>
        <w:numPr>
          <w:ilvl w:val="0"/>
          <w:numId w:val="2"/>
        </w:numPr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77B199B5">
        <w:rPr>
          <w:rStyle w:val="cf01"/>
          <w:rFonts w:ascii="Garamond" w:hAnsi="Garamond"/>
          <w:sz w:val="22"/>
          <w:szCs w:val="22"/>
        </w:rPr>
        <w:t xml:space="preserve">How important are the following features of urban nature to you? </w:t>
      </w:r>
    </w:p>
    <w:p w14:paraId="2644C85A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a) Presence of urban nature as such</w:t>
      </w:r>
    </w:p>
    <w:p w14:paraId="37C6DE77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b) Urban nature offers shade and cooling in the summer </w:t>
      </w:r>
    </w:p>
    <w:p w14:paraId="635156CA" w14:textId="51F10774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c) Urban nature </w:t>
      </w:r>
      <w:r w:rsidR="5C1F1BF0" w:rsidRPr="00041F52">
        <w:rPr>
          <w:rStyle w:val="cf01"/>
          <w:rFonts w:ascii="Garamond" w:hAnsi="Garamond"/>
          <w:sz w:val="22"/>
          <w:szCs w:val="22"/>
        </w:rPr>
        <w:t>i</w:t>
      </w:r>
      <w:r w:rsidRPr="00041F52">
        <w:rPr>
          <w:rStyle w:val="cf01"/>
          <w:rFonts w:ascii="Garamond" w:hAnsi="Garamond"/>
          <w:sz w:val="22"/>
          <w:szCs w:val="22"/>
        </w:rPr>
        <w:t>s a filter for CO2 and air pollutants</w:t>
      </w:r>
    </w:p>
    <w:p w14:paraId="427B823D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d) Urban nature offers space for greater biodiversity in the city </w:t>
      </w:r>
    </w:p>
    <w:p w14:paraId="1740257F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e) Urban nature decreases urban noise</w:t>
      </w:r>
    </w:p>
    <w:p w14:paraId="12EB299E" w14:textId="3526A712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f) Urban nature </w:t>
      </w:r>
      <w:r w:rsidR="273B6609" w:rsidRPr="00041F52">
        <w:rPr>
          <w:rStyle w:val="cf01"/>
          <w:rFonts w:ascii="Garamond" w:hAnsi="Garamond"/>
          <w:sz w:val="22"/>
          <w:szCs w:val="22"/>
        </w:rPr>
        <w:t>i</w:t>
      </w:r>
      <w:r w:rsidRPr="00041F52">
        <w:rPr>
          <w:rStyle w:val="cf01"/>
          <w:rFonts w:ascii="Garamond" w:hAnsi="Garamond"/>
          <w:sz w:val="22"/>
          <w:szCs w:val="22"/>
        </w:rPr>
        <w:t>s a part of urban water management system (in particular to manage ground water levels)</w:t>
      </w:r>
    </w:p>
    <w:p w14:paraId="62A859E1" w14:textId="12436BF1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lastRenderedPageBreak/>
        <w:t xml:space="preserve">g) Urban nature </w:t>
      </w:r>
      <w:r w:rsidR="2A31FA0F" w:rsidRPr="00041F52">
        <w:rPr>
          <w:rStyle w:val="cf01"/>
          <w:rFonts w:ascii="Garamond" w:hAnsi="Garamond"/>
          <w:sz w:val="22"/>
          <w:szCs w:val="22"/>
        </w:rPr>
        <w:t>i</w:t>
      </w:r>
      <w:r w:rsidRPr="00041F52">
        <w:rPr>
          <w:rStyle w:val="cf01"/>
          <w:rFonts w:ascii="Garamond" w:hAnsi="Garamond"/>
          <w:sz w:val="22"/>
          <w:szCs w:val="22"/>
        </w:rPr>
        <w:t>s a recreation and revitalisation space</w:t>
      </w:r>
    </w:p>
    <w:p w14:paraId="6F8CF184" w14:textId="5C11F39A" w:rsidR="006149C9" w:rsidRPr="00041F52" w:rsidRDefault="21EC9E71" w:rsidP="00356747">
      <w:pPr>
        <w:pStyle w:val="pf0"/>
        <w:spacing w:before="240" w:beforeAutospacing="0" w:after="0" w:afterAutospacing="0"/>
        <w:rPr>
          <w:rStyle w:val="cf01"/>
          <w:rFonts w:ascii="Garamond" w:hAnsi="Garamond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h) Urban nature bear</w:t>
      </w:r>
      <w:r w:rsidR="44562346" w:rsidRPr="00041F52">
        <w:rPr>
          <w:rStyle w:val="cf01"/>
          <w:rFonts w:ascii="Garamond" w:hAnsi="Garamond"/>
          <w:sz w:val="22"/>
          <w:szCs w:val="22"/>
        </w:rPr>
        <w:t>s</w:t>
      </w:r>
      <w:r w:rsidRPr="00041F52">
        <w:rPr>
          <w:rStyle w:val="cf01"/>
          <w:rFonts w:ascii="Garamond" w:hAnsi="Garamond"/>
          <w:sz w:val="22"/>
          <w:szCs w:val="22"/>
        </w:rPr>
        <w:t xml:space="preserve"> cultural value</w:t>
      </w:r>
      <w:r w:rsidR="3B718E89" w:rsidRPr="00041F52">
        <w:rPr>
          <w:rStyle w:val="cf01"/>
          <w:rFonts w:ascii="Garamond" w:hAnsi="Garamond"/>
          <w:sz w:val="22"/>
          <w:szCs w:val="22"/>
        </w:rPr>
        <w:t xml:space="preserve"> to me</w:t>
      </w:r>
      <w:r w:rsidRPr="00041F52">
        <w:rPr>
          <w:rStyle w:val="cf01"/>
          <w:rFonts w:ascii="Garamond" w:hAnsi="Garamond"/>
          <w:sz w:val="22"/>
          <w:szCs w:val="22"/>
        </w:rPr>
        <w:t xml:space="preserve">, </w:t>
      </w:r>
      <w:r w:rsidR="58E4B431" w:rsidRPr="00041F52">
        <w:rPr>
          <w:rStyle w:val="cf01"/>
          <w:rFonts w:ascii="Garamond" w:hAnsi="Garamond"/>
          <w:sz w:val="22"/>
          <w:szCs w:val="22"/>
        </w:rPr>
        <w:t>it is</w:t>
      </w:r>
      <w:r w:rsidRPr="00041F52">
        <w:rPr>
          <w:rStyle w:val="cf01"/>
          <w:rFonts w:ascii="Garamond" w:hAnsi="Garamond"/>
          <w:sz w:val="22"/>
          <w:szCs w:val="22"/>
        </w:rPr>
        <w:t xml:space="preserve"> part of </w:t>
      </w:r>
      <w:r w:rsidR="30E4C79F" w:rsidRPr="00041F52">
        <w:rPr>
          <w:rStyle w:val="cf01"/>
          <w:rFonts w:ascii="Garamond" w:hAnsi="Garamond"/>
          <w:sz w:val="22"/>
          <w:szCs w:val="22"/>
        </w:rPr>
        <w:t>Padua's identity and</w:t>
      </w:r>
      <w:r w:rsidRPr="00041F52">
        <w:rPr>
          <w:rStyle w:val="cf01"/>
          <w:rFonts w:ascii="Garamond" w:hAnsi="Garamond"/>
          <w:sz w:val="22"/>
          <w:szCs w:val="22"/>
        </w:rPr>
        <w:t xml:space="preserve"> image</w:t>
      </w:r>
    </w:p>
    <w:p w14:paraId="0D1A3A8F" w14:textId="14A92EB4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i) </w:t>
      </w:r>
      <w:r w:rsidR="61832B76" w:rsidRPr="00041F52">
        <w:rPr>
          <w:rStyle w:val="cf01"/>
          <w:rFonts w:ascii="Garamond" w:hAnsi="Garamond"/>
          <w:sz w:val="22"/>
          <w:szCs w:val="22"/>
        </w:rPr>
        <w:t>Urban nature bears ae</w:t>
      </w:r>
      <w:r w:rsidRPr="00041F52">
        <w:rPr>
          <w:rStyle w:val="cf01"/>
          <w:rFonts w:ascii="Garamond" w:hAnsi="Garamond"/>
          <w:sz w:val="22"/>
          <w:szCs w:val="22"/>
        </w:rPr>
        <w:t>sthetic value (beauty)</w:t>
      </w:r>
    </w:p>
    <w:p w14:paraId="42453F1D" w14:textId="0DE2BE28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j) Urban nature </w:t>
      </w:r>
      <w:r w:rsidR="555E1D3C" w:rsidRPr="00041F52">
        <w:rPr>
          <w:rStyle w:val="cf01"/>
          <w:rFonts w:ascii="Garamond" w:hAnsi="Garamond"/>
          <w:sz w:val="22"/>
          <w:szCs w:val="22"/>
        </w:rPr>
        <w:t>i</w:t>
      </w:r>
      <w:r w:rsidRPr="00041F52">
        <w:rPr>
          <w:rStyle w:val="cf01"/>
          <w:rFonts w:ascii="Garamond" w:hAnsi="Garamond"/>
          <w:sz w:val="22"/>
          <w:szCs w:val="22"/>
        </w:rPr>
        <w:t>s a meeting place</w:t>
      </w:r>
    </w:p>
    <w:p w14:paraId="75931A17" w14:textId="7EB49EB8" w:rsidR="006149C9" w:rsidRPr="00041F52" w:rsidRDefault="21EC9E71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 xml:space="preserve">k) Urban nature </w:t>
      </w:r>
      <w:r w:rsidR="7A1673BA" w:rsidRPr="00041F52">
        <w:rPr>
          <w:rStyle w:val="cf01"/>
          <w:rFonts w:ascii="Garamond" w:hAnsi="Garamond"/>
          <w:sz w:val="22"/>
          <w:szCs w:val="22"/>
        </w:rPr>
        <w:t>i</w:t>
      </w:r>
      <w:r w:rsidRPr="00041F52">
        <w:rPr>
          <w:rStyle w:val="cf01"/>
          <w:rFonts w:ascii="Garamond" w:hAnsi="Garamond"/>
          <w:sz w:val="22"/>
          <w:szCs w:val="22"/>
        </w:rPr>
        <w:t>s a place of retreat being part of nature</w:t>
      </w:r>
    </w:p>
    <w:p w14:paraId="275CED67" w14:textId="77777777" w:rsidR="006149C9" w:rsidRPr="00041F52" w:rsidRDefault="006149C9" w:rsidP="00356747">
      <w:pPr>
        <w:pStyle w:val="pf0"/>
        <w:spacing w:before="240" w:beforeAutospacing="0" w:after="0" w:afterAutospacing="0"/>
        <w:rPr>
          <w:rFonts w:ascii="Garamond" w:hAnsi="Garamond" w:cs="Arial"/>
          <w:sz w:val="22"/>
          <w:szCs w:val="22"/>
        </w:rPr>
      </w:pPr>
      <w:r w:rsidRPr="00041F52">
        <w:rPr>
          <w:rStyle w:val="cf01"/>
          <w:rFonts w:ascii="Garamond" w:hAnsi="Garamond"/>
          <w:sz w:val="22"/>
          <w:szCs w:val="22"/>
        </w:rPr>
        <w:t>l) Stewardship (care and protection) towards urban nature</w:t>
      </w:r>
    </w:p>
    <w:p w14:paraId="330C4470" w14:textId="77777777" w:rsidR="006149C9" w:rsidRPr="00041F52" w:rsidRDefault="006149C9" w:rsidP="00356747">
      <w:pPr>
        <w:pStyle w:val="pf0"/>
        <w:spacing w:before="240" w:beforeAutospacing="0" w:after="0" w:afterAutospacing="0"/>
        <w:ind w:left="360"/>
        <w:rPr>
          <w:rFonts w:ascii="Garamond" w:hAnsi="Garamond" w:cs="Arial"/>
          <w:sz w:val="22"/>
          <w:szCs w:val="22"/>
        </w:rPr>
      </w:pPr>
    </w:p>
    <w:p w14:paraId="2A08D9B2" w14:textId="77777777" w:rsidR="0030561F" w:rsidRDefault="0030561F" w:rsidP="7C385B72">
      <w:pPr>
        <w:pStyle w:val="pf0"/>
        <w:spacing w:before="240" w:beforeAutospacing="0" w:after="0" w:afterAutospacing="0"/>
        <w:rPr>
          <w:rStyle w:val="cf01"/>
          <w:rFonts w:ascii="Garamond" w:hAnsi="Garamond"/>
          <w:sz w:val="22"/>
          <w:szCs w:val="22"/>
        </w:rPr>
      </w:pPr>
    </w:p>
    <w:p w14:paraId="38FFC7E2" w14:textId="48E3254B" w:rsidR="00A520CA" w:rsidRDefault="00A520CA" w:rsidP="00356747">
      <w:pPr>
        <w:spacing w:before="240" w:after="0" w:line="240" w:lineRule="auto"/>
        <w:rPr>
          <w:rFonts w:ascii="Garamond" w:hAnsi="Garamond"/>
          <w:b/>
          <w:bCs/>
          <w:lang w:val="en-US"/>
        </w:rPr>
      </w:pPr>
      <w:r w:rsidRPr="00041F52">
        <w:rPr>
          <w:rFonts w:ascii="Garamond" w:hAnsi="Garamond"/>
          <w:b/>
          <w:bCs/>
          <w:lang w:val="en-US"/>
        </w:rPr>
        <w:t xml:space="preserve">Section </w:t>
      </w:r>
      <w:r w:rsidR="00123D71">
        <w:rPr>
          <w:rFonts w:ascii="Garamond" w:hAnsi="Garamond"/>
          <w:b/>
          <w:bCs/>
          <w:lang w:val="en-US"/>
        </w:rPr>
        <w:t>5</w:t>
      </w:r>
      <w:r w:rsidRPr="00041F52">
        <w:rPr>
          <w:rFonts w:ascii="Garamond" w:hAnsi="Garamond"/>
          <w:b/>
          <w:bCs/>
          <w:lang w:val="en-US"/>
        </w:rPr>
        <w:t xml:space="preserve">: Demographic information </w:t>
      </w:r>
    </w:p>
    <w:p w14:paraId="07328A53" w14:textId="72F889A2" w:rsidR="00B27A24" w:rsidRPr="00447C7A" w:rsidRDefault="00447C7A" w:rsidP="00356747">
      <w:pPr>
        <w:spacing w:before="240" w:after="0" w:line="240" w:lineRule="auto"/>
        <w:rPr>
          <w:rFonts w:ascii="Garamond" w:hAnsi="Garamond"/>
          <w:lang w:val="en-US"/>
        </w:rPr>
      </w:pPr>
      <w:r>
        <w:rPr>
          <w:rFonts w:ascii="Garamond" w:hAnsi="Garamond"/>
          <w:lang w:val="en-US"/>
        </w:rPr>
        <w:t xml:space="preserve">The last section of the survey is to regarding your </w:t>
      </w:r>
      <w:r w:rsidR="00ED02C7">
        <w:rPr>
          <w:rFonts w:ascii="Garamond" w:hAnsi="Garamond"/>
          <w:lang w:val="en-US"/>
        </w:rPr>
        <w:t xml:space="preserve">personal information. This result will be </w:t>
      </w:r>
      <w:r w:rsidR="00950ACC">
        <w:rPr>
          <w:rFonts w:ascii="Garamond" w:hAnsi="Garamond"/>
          <w:lang w:val="en-US"/>
        </w:rPr>
        <w:t xml:space="preserve">associated with your </w:t>
      </w:r>
      <w:r w:rsidR="00CF138E">
        <w:rPr>
          <w:rFonts w:ascii="Garamond" w:hAnsi="Garamond"/>
          <w:lang w:val="en-US"/>
        </w:rPr>
        <w:t>previou</w:t>
      </w:r>
      <w:r w:rsidR="00950ACC">
        <w:rPr>
          <w:rFonts w:ascii="Garamond" w:hAnsi="Garamond"/>
          <w:lang w:val="en-US"/>
        </w:rPr>
        <w:t>s answer.</w:t>
      </w:r>
    </w:p>
    <w:p w14:paraId="47A3EF02" w14:textId="5F03F734" w:rsidR="00A520CA" w:rsidRPr="00041F52" w:rsidRDefault="48157614" w:rsidP="00B70FAF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Fonts w:ascii="Garamond" w:hAnsi="Garamond"/>
          <w:lang w:val="en-US"/>
        </w:rPr>
        <w:t>Age: _________________</w:t>
      </w:r>
      <w:r w:rsidR="1FFA6629" w:rsidRPr="77B199B5">
        <w:rPr>
          <w:rFonts w:ascii="Garamond" w:hAnsi="Garamond"/>
          <w:lang w:val="en-US"/>
        </w:rPr>
        <w:t>, or prefer not to say</w:t>
      </w:r>
    </w:p>
    <w:p w14:paraId="77150B9F" w14:textId="04C2CB80" w:rsidR="00A520CA" w:rsidRPr="00041F52" w:rsidRDefault="48157614" w:rsidP="00B70FAF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Fonts w:ascii="Garamond" w:hAnsi="Garamond"/>
          <w:lang w:val="en-US"/>
        </w:rPr>
        <w:t>Gender: F/M/Non-binary/Trans/</w:t>
      </w:r>
      <w:r w:rsidR="1FFA6629" w:rsidRPr="77B199B5">
        <w:rPr>
          <w:rFonts w:ascii="Garamond" w:hAnsi="Garamond"/>
          <w:lang w:val="en-US"/>
        </w:rPr>
        <w:t xml:space="preserve">Others: </w:t>
      </w:r>
      <w:r w:rsidR="29D25AA9" w:rsidRPr="77B199B5">
        <w:rPr>
          <w:rFonts w:ascii="Garamond" w:hAnsi="Garamond"/>
          <w:lang w:val="en-US"/>
        </w:rPr>
        <w:t>__________________</w:t>
      </w:r>
      <w:r w:rsidR="1FFA6629" w:rsidRPr="77B199B5">
        <w:rPr>
          <w:rFonts w:ascii="Garamond" w:hAnsi="Garamond"/>
          <w:lang w:val="en-US"/>
        </w:rPr>
        <w:t xml:space="preserve"> /</w:t>
      </w:r>
      <w:r w:rsidRPr="77B199B5">
        <w:rPr>
          <w:rFonts w:ascii="Garamond" w:hAnsi="Garamond"/>
          <w:lang w:val="en-US"/>
        </w:rPr>
        <w:t>prefer not to say</w:t>
      </w:r>
    </w:p>
    <w:p w14:paraId="7D6BC22D" w14:textId="749BDFF3" w:rsidR="00A520CA" w:rsidRPr="00041F52" w:rsidRDefault="79F52FAA" w:rsidP="00B70FAF">
      <w:pPr>
        <w:pStyle w:val="ListParagraph"/>
        <w:numPr>
          <w:ilvl w:val="0"/>
          <w:numId w:val="13"/>
        </w:numPr>
        <w:spacing w:before="240" w:after="0" w:line="240" w:lineRule="auto"/>
        <w:rPr>
          <w:rFonts w:ascii="Garamond" w:hAnsi="Garamond"/>
          <w:lang w:val="en-US"/>
        </w:rPr>
      </w:pPr>
      <w:r w:rsidRPr="77B199B5">
        <w:rPr>
          <w:rFonts w:ascii="Garamond" w:hAnsi="Garamond"/>
          <w:lang w:val="en-US"/>
        </w:rPr>
        <w:t xml:space="preserve">What is your </w:t>
      </w:r>
      <w:r w:rsidR="50E4626E" w:rsidRPr="77B199B5">
        <w:rPr>
          <w:rFonts w:ascii="Garamond" w:hAnsi="Garamond"/>
          <w:lang w:val="en-US"/>
        </w:rPr>
        <w:t xml:space="preserve">highest complete </w:t>
      </w:r>
      <w:r w:rsidRPr="77B199B5">
        <w:rPr>
          <w:rFonts w:ascii="Garamond" w:hAnsi="Garamond"/>
          <w:lang w:val="en-US"/>
        </w:rPr>
        <w:t>education level?</w:t>
      </w:r>
    </w:p>
    <w:p w14:paraId="13176ABC" w14:textId="2DB58738" w:rsidR="00A520CA" w:rsidRPr="00041F52" w:rsidRDefault="11609FD7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-</w:t>
      </w:r>
      <w:r w:rsidR="0D1E6588" w:rsidRPr="65158514">
        <w:rPr>
          <w:rFonts w:ascii="Garamond" w:hAnsi="Garamond"/>
          <w:lang w:val="en-US"/>
        </w:rPr>
        <w:t>Lower secondary school</w:t>
      </w:r>
    </w:p>
    <w:p w14:paraId="2A053C73" w14:textId="3449DCD9" w:rsidR="00A520CA" w:rsidRPr="00041F52" w:rsidRDefault="0D1E6588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 xml:space="preserve">-Upper </w:t>
      </w:r>
      <w:r w:rsidR="54E016BA" w:rsidRPr="65158514">
        <w:rPr>
          <w:rFonts w:ascii="Garamond" w:hAnsi="Garamond"/>
          <w:lang w:val="en-US"/>
        </w:rPr>
        <w:t>s</w:t>
      </w:r>
      <w:r w:rsidR="01599D04" w:rsidRPr="65158514">
        <w:rPr>
          <w:rFonts w:ascii="Garamond" w:hAnsi="Garamond"/>
          <w:lang w:val="en-US"/>
        </w:rPr>
        <w:t xml:space="preserve">econdary </w:t>
      </w:r>
      <w:r w:rsidR="11609FD7" w:rsidRPr="65158514">
        <w:rPr>
          <w:rFonts w:ascii="Garamond" w:hAnsi="Garamond"/>
          <w:lang w:val="en-US"/>
        </w:rPr>
        <w:t>school degree</w:t>
      </w:r>
      <w:r w:rsidR="58466DFC" w:rsidRPr="65158514">
        <w:rPr>
          <w:rFonts w:ascii="Garamond" w:hAnsi="Garamond"/>
          <w:lang w:val="en-US"/>
        </w:rPr>
        <w:t xml:space="preserve"> (liceo)</w:t>
      </w:r>
    </w:p>
    <w:p w14:paraId="608A47B2" w14:textId="2B041475" w:rsidR="51B39FCF" w:rsidRDefault="51B39FCF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-</w:t>
      </w:r>
      <w:r w:rsidR="536FFE7E" w:rsidRPr="65158514">
        <w:rPr>
          <w:rFonts w:ascii="Garamond" w:hAnsi="Garamond"/>
          <w:lang w:val="en-US"/>
        </w:rPr>
        <w:t>Upper s</w:t>
      </w:r>
      <w:r w:rsidR="7CC3F9A2" w:rsidRPr="65158514">
        <w:rPr>
          <w:rFonts w:ascii="Garamond" w:hAnsi="Garamond"/>
          <w:lang w:val="en-US"/>
        </w:rPr>
        <w:t>econdary school degree (instituti)</w:t>
      </w:r>
    </w:p>
    <w:p w14:paraId="1322B55A" w14:textId="4CC04F85" w:rsidR="7CC3F9A2" w:rsidRDefault="7CC3F9A2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>-University degree (bachelor)</w:t>
      </w:r>
    </w:p>
    <w:p w14:paraId="50EC3A68" w14:textId="1B9E4BF7" w:rsidR="7CC3F9A2" w:rsidRDefault="7CC3F9A2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65158514">
        <w:rPr>
          <w:rFonts w:ascii="Garamond" w:hAnsi="Garamond"/>
          <w:lang w:val="en-US"/>
        </w:rPr>
        <w:t xml:space="preserve">-University degree </w:t>
      </w:r>
      <w:r w:rsidR="3C5DAF30" w:rsidRPr="65158514">
        <w:rPr>
          <w:rFonts w:ascii="Garamond" w:hAnsi="Garamond"/>
          <w:lang w:val="en-US"/>
        </w:rPr>
        <w:t>(master or higher)</w:t>
      </w:r>
    </w:p>
    <w:p w14:paraId="74704433" w14:textId="77777777" w:rsidR="00A520CA" w:rsidRPr="00041F52" w:rsidRDefault="00A520CA" w:rsidP="00356747">
      <w:pPr>
        <w:pStyle w:val="ListParagraph"/>
        <w:spacing w:before="240" w:after="0" w:line="240" w:lineRule="auto"/>
        <w:rPr>
          <w:rFonts w:ascii="Garamond" w:hAnsi="Garamond"/>
          <w:lang w:val="en-US"/>
        </w:rPr>
      </w:pPr>
      <w:r w:rsidRPr="00041F52">
        <w:rPr>
          <w:rFonts w:ascii="Garamond" w:hAnsi="Garamond"/>
          <w:lang w:val="en-US"/>
        </w:rPr>
        <w:t>-Prefer not to say</w:t>
      </w:r>
    </w:p>
    <w:p w14:paraId="1E7ECF6A" w14:textId="7E0E4990" w:rsidR="204B530B" w:rsidRPr="00706220" w:rsidRDefault="02BDBA95" w:rsidP="00356747">
      <w:pPr>
        <w:spacing w:before="240" w:after="0" w:line="240" w:lineRule="auto"/>
        <w:rPr>
          <w:rFonts w:ascii="Garamond" w:hAnsi="Garamond"/>
        </w:rPr>
      </w:pPr>
      <w:r w:rsidRPr="66AFC4F4">
        <w:rPr>
          <w:rFonts w:ascii="Garamond" w:hAnsi="Garamond"/>
          <w:lang w:val="en-US"/>
        </w:rPr>
        <w:t>-Others</w:t>
      </w:r>
      <w:r w:rsidR="00706220">
        <w:rPr>
          <w:rFonts w:ascii="Garamond" w:hAnsi="Garamond"/>
          <w:lang w:val="en-US"/>
        </w:rPr>
        <w:t xml:space="preserve"> (open answers)</w:t>
      </w:r>
      <w:r w:rsidRPr="66AFC4F4">
        <w:rPr>
          <w:rFonts w:ascii="Garamond" w:hAnsi="Garamond"/>
          <w:lang w:val="en-US"/>
        </w:rPr>
        <w:t>:</w:t>
      </w:r>
      <w:r w:rsidR="00706220" w:rsidRPr="0953C67B">
        <w:rPr>
          <w:rFonts w:ascii="Garamond" w:hAnsi="Garamond"/>
          <w:lang w:val="en-US"/>
        </w:rPr>
        <w:t>__________________</w:t>
      </w:r>
    </w:p>
    <w:p w14:paraId="66C8662D" w14:textId="77777777" w:rsidR="00706220" w:rsidRDefault="00706220" w:rsidP="00356747">
      <w:pPr>
        <w:spacing w:before="240" w:after="0" w:line="240" w:lineRule="auto"/>
        <w:rPr>
          <w:rFonts w:ascii="Garamond" w:hAnsi="Garamond"/>
          <w:lang w:val="en-US"/>
        </w:rPr>
      </w:pPr>
    </w:p>
    <w:p w14:paraId="7A4D3A67" w14:textId="7E643EC1" w:rsidR="2DC19FA4" w:rsidRDefault="2DC19FA4" w:rsidP="00356747">
      <w:pPr>
        <w:spacing w:before="240" w:after="0" w:line="240" w:lineRule="auto"/>
        <w:rPr>
          <w:rFonts w:ascii="Garamond" w:hAnsi="Garamond"/>
          <w:lang w:val="en-US"/>
        </w:rPr>
      </w:pPr>
      <w:r w:rsidRPr="204B530B">
        <w:rPr>
          <w:rFonts w:ascii="Garamond" w:hAnsi="Garamond"/>
          <w:lang w:val="en-US"/>
        </w:rPr>
        <w:t>This is the end of the survey. Thank you for your participation.</w:t>
      </w:r>
    </w:p>
    <w:p w14:paraId="25F13798" w14:textId="37DF05B4" w:rsidR="2DC19FA4" w:rsidRDefault="2DC19FA4" w:rsidP="00356747">
      <w:pPr>
        <w:spacing w:before="240" w:after="0" w:line="240" w:lineRule="auto"/>
        <w:rPr>
          <w:rFonts w:ascii="Garamond" w:hAnsi="Garamond"/>
          <w:lang w:val="en-US"/>
        </w:rPr>
      </w:pPr>
      <w:r w:rsidRPr="0953C67B">
        <w:rPr>
          <w:rFonts w:ascii="Garamond" w:hAnsi="Garamond"/>
          <w:lang w:val="en-US"/>
        </w:rPr>
        <w:t xml:space="preserve">Would you like to </w:t>
      </w:r>
      <w:r w:rsidR="30F71A7C" w:rsidRPr="571CF07D">
        <w:rPr>
          <w:rFonts w:ascii="Garamond" w:hAnsi="Garamond"/>
          <w:lang w:val="en-US"/>
        </w:rPr>
        <w:t>leave any feedback or add</w:t>
      </w:r>
      <w:r w:rsidRPr="0953C67B">
        <w:rPr>
          <w:rFonts w:ascii="Garamond" w:hAnsi="Garamond"/>
          <w:lang w:val="en-US"/>
        </w:rPr>
        <w:t xml:space="preserve"> anything that is relevant to this topic but was not included in the sur</w:t>
      </w:r>
      <w:r w:rsidR="12633773" w:rsidRPr="0953C67B">
        <w:rPr>
          <w:rFonts w:ascii="Garamond" w:hAnsi="Garamond"/>
          <w:lang w:val="en-US"/>
        </w:rPr>
        <w:t>vey?</w:t>
      </w:r>
    </w:p>
    <w:p w14:paraId="6DE4CF14" w14:textId="1D309C39" w:rsidR="006149C9" w:rsidRPr="00041F52" w:rsidRDefault="12633773" w:rsidP="00356747">
      <w:pPr>
        <w:spacing w:before="240" w:after="0" w:line="240" w:lineRule="auto"/>
        <w:rPr>
          <w:rFonts w:ascii="Garamond" w:hAnsi="Garamond"/>
        </w:rPr>
      </w:pPr>
      <w:r w:rsidRPr="0953C67B">
        <w:rPr>
          <w:rFonts w:ascii="Garamond" w:hAnsi="Garamond"/>
          <w:lang w:val="en-US"/>
        </w:rPr>
        <w:t>__________________</w:t>
      </w:r>
    </w:p>
    <w:p w14:paraId="52877DFA" w14:textId="09FF818D" w:rsidR="00106B14" w:rsidRPr="00041F52" w:rsidRDefault="00106B14" w:rsidP="00356747">
      <w:pPr>
        <w:spacing w:before="240" w:after="0" w:line="240" w:lineRule="auto"/>
      </w:pPr>
    </w:p>
    <w:sectPr w:rsidR="00106B14" w:rsidRPr="00041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2CE413" w14:textId="77777777" w:rsidR="00F103A6" w:rsidRDefault="00F103A6" w:rsidP="00197F4C">
      <w:pPr>
        <w:spacing w:after="0" w:line="240" w:lineRule="auto"/>
      </w:pPr>
      <w:r>
        <w:separator/>
      </w:r>
    </w:p>
  </w:endnote>
  <w:endnote w:type="continuationSeparator" w:id="0">
    <w:p w14:paraId="58802858" w14:textId="77777777" w:rsidR="00F103A6" w:rsidRDefault="00F103A6" w:rsidP="00197F4C">
      <w:pPr>
        <w:spacing w:after="0" w:line="240" w:lineRule="auto"/>
      </w:pPr>
      <w:r>
        <w:continuationSeparator/>
      </w:r>
    </w:p>
  </w:endnote>
  <w:endnote w:type="continuationNotice" w:id="1">
    <w:p w14:paraId="430A64C7" w14:textId="77777777" w:rsidR="00F103A6" w:rsidRDefault="00F103A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B5344" w14:textId="77777777" w:rsidR="00F103A6" w:rsidRDefault="00F103A6" w:rsidP="00197F4C">
      <w:pPr>
        <w:spacing w:after="0" w:line="240" w:lineRule="auto"/>
      </w:pPr>
      <w:r>
        <w:separator/>
      </w:r>
    </w:p>
  </w:footnote>
  <w:footnote w:type="continuationSeparator" w:id="0">
    <w:p w14:paraId="21F86186" w14:textId="77777777" w:rsidR="00F103A6" w:rsidRDefault="00F103A6" w:rsidP="00197F4C">
      <w:pPr>
        <w:spacing w:after="0" w:line="240" w:lineRule="auto"/>
      </w:pPr>
      <w:r>
        <w:continuationSeparator/>
      </w:r>
    </w:p>
  </w:footnote>
  <w:footnote w:type="continuationNotice" w:id="1">
    <w:p w14:paraId="438B04CF" w14:textId="77777777" w:rsidR="00F103A6" w:rsidRDefault="00F103A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0085"/>
    <w:multiLevelType w:val="hybridMultilevel"/>
    <w:tmpl w:val="59CAF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E62B8"/>
    <w:multiLevelType w:val="hybridMultilevel"/>
    <w:tmpl w:val="FAF64C7A"/>
    <w:lvl w:ilvl="0" w:tplc="3809000F">
      <w:start w:val="1"/>
      <w:numFmt w:val="decimal"/>
      <w:lvlText w:val="%1."/>
      <w:lvlJc w:val="left"/>
      <w:pPr>
        <w:ind w:left="705" w:hanging="360"/>
      </w:pPr>
    </w:lvl>
    <w:lvl w:ilvl="1" w:tplc="38090019" w:tentative="1">
      <w:start w:val="1"/>
      <w:numFmt w:val="lowerLetter"/>
      <w:lvlText w:val="%2."/>
      <w:lvlJc w:val="left"/>
      <w:pPr>
        <w:ind w:left="1425" w:hanging="360"/>
      </w:pPr>
    </w:lvl>
    <w:lvl w:ilvl="2" w:tplc="3809001B" w:tentative="1">
      <w:start w:val="1"/>
      <w:numFmt w:val="lowerRoman"/>
      <w:lvlText w:val="%3."/>
      <w:lvlJc w:val="right"/>
      <w:pPr>
        <w:ind w:left="2145" w:hanging="180"/>
      </w:pPr>
    </w:lvl>
    <w:lvl w:ilvl="3" w:tplc="3809000F" w:tentative="1">
      <w:start w:val="1"/>
      <w:numFmt w:val="decimal"/>
      <w:lvlText w:val="%4."/>
      <w:lvlJc w:val="left"/>
      <w:pPr>
        <w:ind w:left="2865" w:hanging="360"/>
      </w:pPr>
    </w:lvl>
    <w:lvl w:ilvl="4" w:tplc="38090019" w:tentative="1">
      <w:start w:val="1"/>
      <w:numFmt w:val="lowerLetter"/>
      <w:lvlText w:val="%5."/>
      <w:lvlJc w:val="left"/>
      <w:pPr>
        <w:ind w:left="3585" w:hanging="360"/>
      </w:pPr>
    </w:lvl>
    <w:lvl w:ilvl="5" w:tplc="3809001B" w:tentative="1">
      <w:start w:val="1"/>
      <w:numFmt w:val="lowerRoman"/>
      <w:lvlText w:val="%6."/>
      <w:lvlJc w:val="right"/>
      <w:pPr>
        <w:ind w:left="4305" w:hanging="180"/>
      </w:pPr>
    </w:lvl>
    <w:lvl w:ilvl="6" w:tplc="3809000F" w:tentative="1">
      <w:start w:val="1"/>
      <w:numFmt w:val="decimal"/>
      <w:lvlText w:val="%7."/>
      <w:lvlJc w:val="left"/>
      <w:pPr>
        <w:ind w:left="5025" w:hanging="360"/>
      </w:pPr>
    </w:lvl>
    <w:lvl w:ilvl="7" w:tplc="38090019" w:tentative="1">
      <w:start w:val="1"/>
      <w:numFmt w:val="lowerLetter"/>
      <w:lvlText w:val="%8."/>
      <w:lvlJc w:val="left"/>
      <w:pPr>
        <w:ind w:left="5745" w:hanging="360"/>
      </w:pPr>
    </w:lvl>
    <w:lvl w:ilvl="8" w:tplc="38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18373458"/>
    <w:multiLevelType w:val="hybridMultilevel"/>
    <w:tmpl w:val="A7F294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35141"/>
    <w:multiLevelType w:val="hybridMultilevel"/>
    <w:tmpl w:val="C344B20A"/>
    <w:lvl w:ilvl="0" w:tplc="A29840D6">
      <w:start w:val="1"/>
      <w:numFmt w:val="decimal"/>
      <w:lvlText w:val="%1."/>
      <w:lvlJc w:val="left"/>
      <w:pPr>
        <w:ind w:left="427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8428D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EA5FF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9C134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B2860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9892B0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DC727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B6B7C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3CFD6C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002C45"/>
    <w:multiLevelType w:val="hybridMultilevel"/>
    <w:tmpl w:val="0980F6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2294C"/>
    <w:multiLevelType w:val="hybridMultilevel"/>
    <w:tmpl w:val="F32A302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C33D2"/>
    <w:multiLevelType w:val="hybridMultilevel"/>
    <w:tmpl w:val="E17E471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6772"/>
    <w:multiLevelType w:val="hybridMultilevel"/>
    <w:tmpl w:val="59CAF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B2554F"/>
    <w:multiLevelType w:val="hybridMultilevel"/>
    <w:tmpl w:val="54AE2B6A"/>
    <w:lvl w:ilvl="0" w:tplc="55146FCC">
      <w:start w:val="4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BE7A24"/>
    <w:multiLevelType w:val="hybridMultilevel"/>
    <w:tmpl w:val="2A206B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9C6B7"/>
    <w:multiLevelType w:val="hybridMultilevel"/>
    <w:tmpl w:val="FFFFFFFF"/>
    <w:lvl w:ilvl="0" w:tplc="A99C3584">
      <w:start w:val="1"/>
      <w:numFmt w:val="decimal"/>
      <w:lvlText w:val="%1."/>
      <w:lvlJc w:val="left"/>
      <w:pPr>
        <w:ind w:left="720" w:hanging="360"/>
      </w:pPr>
    </w:lvl>
    <w:lvl w:ilvl="1" w:tplc="595699B4">
      <w:start w:val="1"/>
      <w:numFmt w:val="lowerLetter"/>
      <w:lvlText w:val="%2."/>
      <w:lvlJc w:val="left"/>
      <w:pPr>
        <w:ind w:left="1440" w:hanging="360"/>
      </w:pPr>
    </w:lvl>
    <w:lvl w:ilvl="2" w:tplc="08B45ECA">
      <w:start w:val="1"/>
      <w:numFmt w:val="lowerRoman"/>
      <w:lvlText w:val="%3."/>
      <w:lvlJc w:val="right"/>
      <w:pPr>
        <w:ind w:left="2160" w:hanging="180"/>
      </w:pPr>
    </w:lvl>
    <w:lvl w:ilvl="3" w:tplc="CF0A37BC">
      <w:start w:val="1"/>
      <w:numFmt w:val="decimal"/>
      <w:lvlText w:val="%4."/>
      <w:lvlJc w:val="left"/>
      <w:pPr>
        <w:ind w:left="2880" w:hanging="360"/>
      </w:pPr>
    </w:lvl>
    <w:lvl w:ilvl="4" w:tplc="8820B75C">
      <w:start w:val="1"/>
      <w:numFmt w:val="lowerLetter"/>
      <w:lvlText w:val="%5."/>
      <w:lvlJc w:val="left"/>
      <w:pPr>
        <w:ind w:left="3600" w:hanging="360"/>
      </w:pPr>
    </w:lvl>
    <w:lvl w:ilvl="5" w:tplc="D2968404">
      <w:start w:val="1"/>
      <w:numFmt w:val="lowerRoman"/>
      <w:lvlText w:val="%6."/>
      <w:lvlJc w:val="right"/>
      <w:pPr>
        <w:ind w:left="4320" w:hanging="180"/>
      </w:pPr>
    </w:lvl>
    <w:lvl w:ilvl="6" w:tplc="F1C0F764">
      <w:start w:val="1"/>
      <w:numFmt w:val="decimal"/>
      <w:lvlText w:val="%7."/>
      <w:lvlJc w:val="left"/>
      <w:pPr>
        <w:ind w:left="5040" w:hanging="360"/>
      </w:pPr>
    </w:lvl>
    <w:lvl w:ilvl="7" w:tplc="658E62B0">
      <w:start w:val="1"/>
      <w:numFmt w:val="lowerLetter"/>
      <w:lvlText w:val="%8."/>
      <w:lvlJc w:val="left"/>
      <w:pPr>
        <w:ind w:left="5760" w:hanging="360"/>
      </w:pPr>
    </w:lvl>
    <w:lvl w:ilvl="8" w:tplc="596AB70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E4430F"/>
    <w:multiLevelType w:val="hybridMultilevel"/>
    <w:tmpl w:val="9B28F00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32890"/>
    <w:multiLevelType w:val="hybridMultilevel"/>
    <w:tmpl w:val="AA3646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3A4220"/>
    <w:multiLevelType w:val="hybridMultilevel"/>
    <w:tmpl w:val="14CC1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429939">
    <w:abstractNumId w:val="8"/>
  </w:num>
  <w:num w:numId="2" w16cid:durableId="1834367628">
    <w:abstractNumId w:val="9"/>
  </w:num>
  <w:num w:numId="3" w16cid:durableId="1516726466">
    <w:abstractNumId w:val="5"/>
  </w:num>
  <w:num w:numId="4" w16cid:durableId="1785418587">
    <w:abstractNumId w:val="4"/>
  </w:num>
  <w:num w:numId="5" w16cid:durableId="2099714405">
    <w:abstractNumId w:val="10"/>
  </w:num>
  <w:num w:numId="6" w16cid:durableId="1443724194">
    <w:abstractNumId w:val="3"/>
  </w:num>
  <w:num w:numId="7" w16cid:durableId="166022881">
    <w:abstractNumId w:val="13"/>
  </w:num>
  <w:num w:numId="8" w16cid:durableId="930510679">
    <w:abstractNumId w:val="2"/>
  </w:num>
  <w:num w:numId="9" w16cid:durableId="1759212355">
    <w:abstractNumId w:val="12"/>
  </w:num>
  <w:num w:numId="10" w16cid:durableId="82460461">
    <w:abstractNumId w:val="6"/>
  </w:num>
  <w:num w:numId="11" w16cid:durableId="1463839188">
    <w:abstractNumId w:val="11"/>
  </w:num>
  <w:num w:numId="12" w16cid:durableId="217713888">
    <w:abstractNumId w:val="1"/>
  </w:num>
  <w:num w:numId="13" w16cid:durableId="242566382">
    <w:abstractNumId w:val="0"/>
  </w:num>
  <w:num w:numId="14" w16cid:durableId="147333209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eckien, Diana (UT-ITC)">
    <w15:presenceInfo w15:providerId="AD" w15:userId="S::d.reckien@utwente.nl::1ec21bb4-ea0e-40cf-bb20-962c24dced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xMrY0NTI2tTAxtTRT0lEKTi0uzszPAykwNKsFAPxA6G4tAAAA"/>
  </w:docVars>
  <w:rsids>
    <w:rsidRoot w:val="00FB46A5"/>
    <w:rsid w:val="00000887"/>
    <w:rsid w:val="000029D2"/>
    <w:rsid w:val="000034FC"/>
    <w:rsid w:val="00006DE7"/>
    <w:rsid w:val="000163D9"/>
    <w:rsid w:val="00021859"/>
    <w:rsid w:val="00026979"/>
    <w:rsid w:val="00037052"/>
    <w:rsid w:val="00041F52"/>
    <w:rsid w:val="00044B61"/>
    <w:rsid w:val="00046104"/>
    <w:rsid w:val="00056235"/>
    <w:rsid w:val="00063DF3"/>
    <w:rsid w:val="00075094"/>
    <w:rsid w:val="00076B9A"/>
    <w:rsid w:val="000772B9"/>
    <w:rsid w:val="00091241"/>
    <w:rsid w:val="00092F70"/>
    <w:rsid w:val="000933D0"/>
    <w:rsid w:val="0009484C"/>
    <w:rsid w:val="00094A19"/>
    <w:rsid w:val="000A06E3"/>
    <w:rsid w:val="000A1DF0"/>
    <w:rsid w:val="000A216D"/>
    <w:rsid w:val="000A3501"/>
    <w:rsid w:val="000A42F5"/>
    <w:rsid w:val="000A7AA6"/>
    <w:rsid w:val="000B0665"/>
    <w:rsid w:val="000B1AA1"/>
    <w:rsid w:val="000C0459"/>
    <w:rsid w:val="000C41C3"/>
    <w:rsid w:val="000D061F"/>
    <w:rsid w:val="000D6251"/>
    <w:rsid w:val="000E0550"/>
    <w:rsid w:val="000E07FD"/>
    <w:rsid w:val="000E1F04"/>
    <w:rsid w:val="000F69E9"/>
    <w:rsid w:val="0010461B"/>
    <w:rsid w:val="00106B14"/>
    <w:rsid w:val="0011229B"/>
    <w:rsid w:val="001125FC"/>
    <w:rsid w:val="001155AE"/>
    <w:rsid w:val="00121687"/>
    <w:rsid w:val="00123704"/>
    <w:rsid w:val="00123D71"/>
    <w:rsid w:val="0012470B"/>
    <w:rsid w:val="0012538B"/>
    <w:rsid w:val="00130CAF"/>
    <w:rsid w:val="00134C29"/>
    <w:rsid w:val="00134E33"/>
    <w:rsid w:val="00135F1A"/>
    <w:rsid w:val="001379FE"/>
    <w:rsid w:val="00145742"/>
    <w:rsid w:val="001479FB"/>
    <w:rsid w:val="00150A17"/>
    <w:rsid w:val="00154747"/>
    <w:rsid w:val="001567D7"/>
    <w:rsid w:val="00160627"/>
    <w:rsid w:val="00166F12"/>
    <w:rsid w:val="00171E2C"/>
    <w:rsid w:val="0017464F"/>
    <w:rsid w:val="00180D9B"/>
    <w:rsid w:val="001953DC"/>
    <w:rsid w:val="00197F4C"/>
    <w:rsid w:val="001A210F"/>
    <w:rsid w:val="001A37B5"/>
    <w:rsid w:val="001A5D97"/>
    <w:rsid w:val="001A5FFA"/>
    <w:rsid w:val="001B0523"/>
    <w:rsid w:val="001B301D"/>
    <w:rsid w:val="001B59C1"/>
    <w:rsid w:val="001C0578"/>
    <w:rsid w:val="001C26BB"/>
    <w:rsid w:val="001C2E1B"/>
    <w:rsid w:val="001D75A0"/>
    <w:rsid w:val="001E03CA"/>
    <w:rsid w:val="001E1935"/>
    <w:rsid w:val="001E623E"/>
    <w:rsid w:val="002022DE"/>
    <w:rsid w:val="00212A28"/>
    <w:rsid w:val="00213C24"/>
    <w:rsid w:val="002172F6"/>
    <w:rsid w:val="00217A98"/>
    <w:rsid w:val="002202EF"/>
    <w:rsid w:val="00224CCE"/>
    <w:rsid w:val="00225705"/>
    <w:rsid w:val="00232668"/>
    <w:rsid w:val="0023533E"/>
    <w:rsid w:val="00241A5A"/>
    <w:rsid w:val="00244979"/>
    <w:rsid w:val="00247E13"/>
    <w:rsid w:val="00251D0B"/>
    <w:rsid w:val="002524F6"/>
    <w:rsid w:val="00254B5D"/>
    <w:rsid w:val="002601A3"/>
    <w:rsid w:val="002628C4"/>
    <w:rsid w:val="00267697"/>
    <w:rsid w:val="00270460"/>
    <w:rsid w:val="00270EFE"/>
    <w:rsid w:val="00274305"/>
    <w:rsid w:val="00275E5B"/>
    <w:rsid w:val="0028039E"/>
    <w:rsid w:val="00280F93"/>
    <w:rsid w:val="002866B7"/>
    <w:rsid w:val="002877C0"/>
    <w:rsid w:val="002903DF"/>
    <w:rsid w:val="00293798"/>
    <w:rsid w:val="002B4B84"/>
    <w:rsid w:val="002B7890"/>
    <w:rsid w:val="002C30E8"/>
    <w:rsid w:val="002C3508"/>
    <w:rsid w:val="002C3AB5"/>
    <w:rsid w:val="002C3EA6"/>
    <w:rsid w:val="002D2E58"/>
    <w:rsid w:val="002D5B72"/>
    <w:rsid w:val="002D7BFB"/>
    <w:rsid w:val="002DDD23"/>
    <w:rsid w:val="002F269D"/>
    <w:rsid w:val="00302172"/>
    <w:rsid w:val="00302B79"/>
    <w:rsid w:val="00303DD5"/>
    <w:rsid w:val="003046E0"/>
    <w:rsid w:val="00304BED"/>
    <w:rsid w:val="0030561F"/>
    <w:rsid w:val="00305CEC"/>
    <w:rsid w:val="00310D94"/>
    <w:rsid w:val="003139C1"/>
    <w:rsid w:val="003254A6"/>
    <w:rsid w:val="00335C31"/>
    <w:rsid w:val="00337F87"/>
    <w:rsid w:val="00340AF0"/>
    <w:rsid w:val="00345006"/>
    <w:rsid w:val="003463F6"/>
    <w:rsid w:val="003539EA"/>
    <w:rsid w:val="003542B6"/>
    <w:rsid w:val="00356747"/>
    <w:rsid w:val="00356B8E"/>
    <w:rsid w:val="003574B6"/>
    <w:rsid w:val="00360A6F"/>
    <w:rsid w:val="003642AA"/>
    <w:rsid w:val="003646A3"/>
    <w:rsid w:val="00364C9D"/>
    <w:rsid w:val="003769FA"/>
    <w:rsid w:val="00377D6E"/>
    <w:rsid w:val="00380A7C"/>
    <w:rsid w:val="003835D6"/>
    <w:rsid w:val="00387C96"/>
    <w:rsid w:val="00391522"/>
    <w:rsid w:val="00394233"/>
    <w:rsid w:val="003A0AE8"/>
    <w:rsid w:val="003A1596"/>
    <w:rsid w:val="003A37A5"/>
    <w:rsid w:val="003A5F0F"/>
    <w:rsid w:val="003B3F24"/>
    <w:rsid w:val="003B69A0"/>
    <w:rsid w:val="003B6A47"/>
    <w:rsid w:val="003B73CE"/>
    <w:rsid w:val="003B7A48"/>
    <w:rsid w:val="003C2716"/>
    <w:rsid w:val="003C339D"/>
    <w:rsid w:val="003C7437"/>
    <w:rsid w:val="003E09E4"/>
    <w:rsid w:val="003E2308"/>
    <w:rsid w:val="003E2F3B"/>
    <w:rsid w:val="003E5597"/>
    <w:rsid w:val="003E5D3F"/>
    <w:rsid w:val="003E6AA0"/>
    <w:rsid w:val="0041067A"/>
    <w:rsid w:val="004160D7"/>
    <w:rsid w:val="004225CC"/>
    <w:rsid w:val="00426579"/>
    <w:rsid w:val="004313E9"/>
    <w:rsid w:val="00440E6F"/>
    <w:rsid w:val="00446B1B"/>
    <w:rsid w:val="00447C7A"/>
    <w:rsid w:val="00453EBB"/>
    <w:rsid w:val="0045426E"/>
    <w:rsid w:val="00454623"/>
    <w:rsid w:val="0045619F"/>
    <w:rsid w:val="00456DAB"/>
    <w:rsid w:val="00460B73"/>
    <w:rsid w:val="00461E62"/>
    <w:rsid w:val="004630E6"/>
    <w:rsid w:val="00471AB6"/>
    <w:rsid w:val="00476015"/>
    <w:rsid w:val="004863C3"/>
    <w:rsid w:val="0049016A"/>
    <w:rsid w:val="00490695"/>
    <w:rsid w:val="004916BB"/>
    <w:rsid w:val="00492608"/>
    <w:rsid w:val="004965B3"/>
    <w:rsid w:val="004978E8"/>
    <w:rsid w:val="00497A0E"/>
    <w:rsid w:val="004A4C83"/>
    <w:rsid w:val="004A509E"/>
    <w:rsid w:val="004B6BFA"/>
    <w:rsid w:val="004B7615"/>
    <w:rsid w:val="004C4C75"/>
    <w:rsid w:val="004C50A8"/>
    <w:rsid w:val="004C7A36"/>
    <w:rsid w:val="004D48E2"/>
    <w:rsid w:val="004E3D91"/>
    <w:rsid w:val="004F1A48"/>
    <w:rsid w:val="004F3B5A"/>
    <w:rsid w:val="004F5544"/>
    <w:rsid w:val="004F70FB"/>
    <w:rsid w:val="00500FB0"/>
    <w:rsid w:val="005059CB"/>
    <w:rsid w:val="00512E80"/>
    <w:rsid w:val="00512F77"/>
    <w:rsid w:val="005217A8"/>
    <w:rsid w:val="00523281"/>
    <w:rsid w:val="00533307"/>
    <w:rsid w:val="00534BC9"/>
    <w:rsid w:val="00542463"/>
    <w:rsid w:val="005446DD"/>
    <w:rsid w:val="005470B9"/>
    <w:rsid w:val="00551C47"/>
    <w:rsid w:val="005621B7"/>
    <w:rsid w:val="005674E7"/>
    <w:rsid w:val="00571C0F"/>
    <w:rsid w:val="00573676"/>
    <w:rsid w:val="0058779F"/>
    <w:rsid w:val="00596756"/>
    <w:rsid w:val="00597050"/>
    <w:rsid w:val="005A1C82"/>
    <w:rsid w:val="005A40EF"/>
    <w:rsid w:val="005A65E1"/>
    <w:rsid w:val="005B109E"/>
    <w:rsid w:val="005B3119"/>
    <w:rsid w:val="005B4003"/>
    <w:rsid w:val="005B4E42"/>
    <w:rsid w:val="005B5318"/>
    <w:rsid w:val="005B6DA2"/>
    <w:rsid w:val="005C33B0"/>
    <w:rsid w:val="005D1C6C"/>
    <w:rsid w:val="005D347B"/>
    <w:rsid w:val="005D77F5"/>
    <w:rsid w:val="005D7B96"/>
    <w:rsid w:val="005E3F7E"/>
    <w:rsid w:val="005E6080"/>
    <w:rsid w:val="005E6C84"/>
    <w:rsid w:val="005E7E6D"/>
    <w:rsid w:val="005F0207"/>
    <w:rsid w:val="005F736D"/>
    <w:rsid w:val="00602C3A"/>
    <w:rsid w:val="00603E07"/>
    <w:rsid w:val="00610963"/>
    <w:rsid w:val="00611F53"/>
    <w:rsid w:val="006149C9"/>
    <w:rsid w:val="00617318"/>
    <w:rsid w:val="00624239"/>
    <w:rsid w:val="0062569B"/>
    <w:rsid w:val="0062DD2F"/>
    <w:rsid w:val="00630215"/>
    <w:rsid w:val="00644AF3"/>
    <w:rsid w:val="00644FAD"/>
    <w:rsid w:val="00652D17"/>
    <w:rsid w:val="00665672"/>
    <w:rsid w:val="00665EE7"/>
    <w:rsid w:val="006700DA"/>
    <w:rsid w:val="00670313"/>
    <w:rsid w:val="00671E08"/>
    <w:rsid w:val="00676BC0"/>
    <w:rsid w:val="0068343D"/>
    <w:rsid w:val="00685C34"/>
    <w:rsid w:val="0069047B"/>
    <w:rsid w:val="00694299"/>
    <w:rsid w:val="00695274"/>
    <w:rsid w:val="006975C4"/>
    <w:rsid w:val="006A2BAD"/>
    <w:rsid w:val="006ABC9C"/>
    <w:rsid w:val="006B2F0B"/>
    <w:rsid w:val="006B50D0"/>
    <w:rsid w:val="006C2513"/>
    <w:rsid w:val="006C5BF3"/>
    <w:rsid w:val="006D3D3E"/>
    <w:rsid w:val="006D6249"/>
    <w:rsid w:val="006E1865"/>
    <w:rsid w:val="006E3D74"/>
    <w:rsid w:val="006F091C"/>
    <w:rsid w:val="006F2BBB"/>
    <w:rsid w:val="006F76C6"/>
    <w:rsid w:val="00702452"/>
    <w:rsid w:val="00704A87"/>
    <w:rsid w:val="00704B82"/>
    <w:rsid w:val="007060AA"/>
    <w:rsid w:val="00706220"/>
    <w:rsid w:val="007164E8"/>
    <w:rsid w:val="00721909"/>
    <w:rsid w:val="007249C6"/>
    <w:rsid w:val="007249F4"/>
    <w:rsid w:val="007271E0"/>
    <w:rsid w:val="00727D29"/>
    <w:rsid w:val="00733FFB"/>
    <w:rsid w:val="00734F2E"/>
    <w:rsid w:val="00736595"/>
    <w:rsid w:val="007409F1"/>
    <w:rsid w:val="00743569"/>
    <w:rsid w:val="00743697"/>
    <w:rsid w:val="0074495E"/>
    <w:rsid w:val="00747DA5"/>
    <w:rsid w:val="007529A2"/>
    <w:rsid w:val="00752A41"/>
    <w:rsid w:val="007560B4"/>
    <w:rsid w:val="00756199"/>
    <w:rsid w:val="0075673D"/>
    <w:rsid w:val="007579AB"/>
    <w:rsid w:val="00757A8D"/>
    <w:rsid w:val="0076320E"/>
    <w:rsid w:val="00772D00"/>
    <w:rsid w:val="00774BB7"/>
    <w:rsid w:val="007850B9"/>
    <w:rsid w:val="007859E0"/>
    <w:rsid w:val="007869F4"/>
    <w:rsid w:val="007954E9"/>
    <w:rsid w:val="00797489"/>
    <w:rsid w:val="007B4EF4"/>
    <w:rsid w:val="007B7C81"/>
    <w:rsid w:val="007C0640"/>
    <w:rsid w:val="007C0D2D"/>
    <w:rsid w:val="007C1BF3"/>
    <w:rsid w:val="007C2B7B"/>
    <w:rsid w:val="007C39F2"/>
    <w:rsid w:val="007C7E1D"/>
    <w:rsid w:val="007D110F"/>
    <w:rsid w:val="007D273A"/>
    <w:rsid w:val="007D6461"/>
    <w:rsid w:val="007D6C60"/>
    <w:rsid w:val="007E1EE7"/>
    <w:rsid w:val="007E7477"/>
    <w:rsid w:val="007F258B"/>
    <w:rsid w:val="007F2B84"/>
    <w:rsid w:val="00800F64"/>
    <w:rsid w:val="00801A1B"/>
    <w:rsid w:val="0080234D"/>
    <w:rsid w:val="00802FA2"/>
    <w:rsid w:val="008060A1"/>
    <w:rsid w:val="0080685E"/>
    <w:rsid w:val="00812A66"/>
    <w:rsid w:val="00820C9A"/>
    <w:rsid w:val="008211D4"/>
    <w:rsid w:val="008235DB"/>
    <w:rsid w:val="00824715"/>
    <w:rsid w:val="00827209"/>
    <w:rsid w:val="00830A77"/>
    <w:rsid w:val="00830FE6"/>
    <w:rsid w:val="00832493"/>
    <w:rsid w:val="00832C4A"/>
    <w:rsid w:val="0083347C"/>
    <w:rsid w:val="00834A76"/>
    <w:rsid w:val="00834F86"/>
    <w:rsid w:val="0083523D"/>
    <w:rsid w:val="00842FB9"/>
    <w:rsid w:val="00851C71"/>
    <w:rsid w:val="00854E1D"/>
    <w:rsid w:val="00866C6B"/>
    <w:rsid w:val="00867C50"/>
    <w:rsid w:val="00874444"/>
    <w:rsid w:val="00875672"/>
    <w:rsid w:val="00880A82"/>
    <w:rsid w:val="0088371F"/>
    <w:rsid w:val="00883830"/>
    <w:rsid w:val="00886FC4"/>
    <w:rsid w:val="00891662"/>
    <w:rsid w:val="00894015"/>
    <w:rsid w:val="008972BD"/>
    <w:rsid w:val="008A5486"/>
    <w:rsid w:val="008A7B38"/>
    <w:rsid w:val="008B05FB"/>
    <w:rsid w:val="008B43F3"/>
    <w:rsid w:val="008B5371"/>
    <w:rsid w:val="008B7D89"/>
    <w:rsid w:val="008C01A2"/>
    <w:rsid w:val="008C04F1"/>
    <w:rsid w:val="008C47C8"/>
    <w:rsid w:val="008C6565"/>
    <w:rsid w:val="008C7748"/>
    <w:rsid w:val="008C792D"/>
    <w:rsid w:val="008C7C27"/>
    <w:rsid w:val="008D0ACA"/>
    <w:rsid w:val="008D77C8"/>
    <w:rsid w:val="008E2CD3"/>
    <w:rsid w:val="008E677C"/>
    <w:rsid w:val="008E6BF4"/>
    <w:rsid w:val="008F1943"/>
    <w:rsid w:val="008F776F"/>
    <w:rsid w:val="0090426C"/>
    <w:rsid w:val="00904B84"/>
    <w:rsid w:val="009052D8"/>
    <w:rsid w:val="00913870"/>
    <w:rsid w:val="00915589"/>
    <w:rsid w:val="0092429D"/>
    <w:rsid w:val="009242B6"/>
    <w:rsid w:val="00925DC3"/>
    <w:rsid w:val="0092625E"/>
    <w:rsid w:val="00927A6C"/>
    <w:rsid w:val="00927F16"/>
    <w:rsid w:val="00931B0E"/>
    <w:rsid w:val="00932364"/>
    <w:rsid w:val="00936FBA"/>
    <w:rsid w:val="00942E51"/>
    <w:rsid w:val="00946C71"/>
    <w:rsid w:val="00950ACC"/>
    <w:rsid w:val="00952DC1"/>
    <w:rsid w:val="009530D8"/>
    <w:rsid w:val="00960A7A"/>
    <w:rsid w:val="009831F2"/>
    <w:rsid w:val="009902BA"/>
    <w:rsid w:val="00992132"/>
    <w:rsid w:val="009A0234"/>
    <w:rsid w:val="009A0517"/>
    <w:rsid w:val="009A08A9"/>
    <w:rsid w:val="009A2219"/>
    <w:rsid w:val="009A5F24"/>
    <w:rsid w:val="009A7DD5"/>
    <w:rsid w:val="009B30CD"/>
    <w:rsid w:val="009B6494"/>
    <w:rsid w:val="009C2654"/>
    <w:rsid w:val="009C2C48"/>
    <w:rsid w:val="009C335E"/>
    <w:rsid w:val="009C4233"/>
    <w:rsid w:val="009C6A96"/>
    <w:rsid w:val="009D1041"/>
    <w:rsid w:val="009D4A96"/>
    <w:rsid w:val="009D624E"/>
    <w:rsid w:val="009D65DC"/>
    <w:rsid w:val="009E0E7C"/>
    <w:rsid w:val="009E1C57"/>
    <w:rsid w:val="009E3684"/>
    <w:rsid w:val="009E670E"/>
    <w:rsid w:val="009F0044"/>
    <w:rsid w:val="009F2167"/>
    <w:rsid w:val="00A0029C"/>
    <w:rsid w:val="00A154FE"/>
    <w:rsid w:val="00A277D9"/>
    <w:rsid w:val="00A31C9B"/>
    <w:rsid w:val="00A348A6"/>
    <w:rsid w:val="00A34D30"/>
    <w:rsid w:val="00A41463"/>
    <w:rsid w:val="00A4706C"/>
    <w:rsid w:val="00A47C21"/>
    <w:rsid w:val="00A50B78"/>
    <w:rsid w:val="00A50DB8"/>
    <w:rsid w:val="00A520CA"/>
    <w:rsid w:val="00A53AB8"/>
    <w:rsid w:val="00A54D7B"/>
    <w:rsid w:val="00A6470A"/>
    <w:rsid w:val="00A659A8"/>
    <w:rsid w:val="00A677F3"/>
    <w:rsid w:val="00A67A1E"/>
    <w:rsid w:val="00A7213E"/>
    <w:rsid w:val="00A73E5D"/>
    <w:rsid w:val="00A74487"/>
    <w:rsid w:val="00A777C9"/>
    <w:rsid w:val="00A77BD4"/>
    <w:rsid w:val="00A91E73"/>
    <w:rsid w:val="00A94760"/>
    <w:rsid w:val="00A9544D"/>
    <w:rsid w:val="00AA2E15"/>
    <w:rsid w:val="00AB492B"/>
    <w:rsid w:val="00AC3002"/>
    <w:rsid w:val="00AC3720"/>
    <w:rsid w:val="00AD4B84"/>
    <w:rsid w:val="00AD78A1"/>
    <w:rsid w:val="00AF32D9"/>
    <w:rsid w:val="00AF3790"/>
    <w:rsid w:val="00AF455C"/>
    <w:rsid w:val="00B02335"/>
    <w:rsid w:val="00B13023"/>
    <w:rsid w:val="00B1699E"/>
    <w:rsid w:val="00B17D97"/>
    <w:rsid w:val="00B2730E"/>
    <w:rsid w:val="00B27A24"/>
    <w:rsid w:val="00B305EA"/>
    <w:rsid w:val="00B31083"/>
    <w:rsid w:val="00B32A0E"/>
    <w:rsid w:val="00B41EFD"/>
    <w:rsid w:val="00B44F69"/>
    <w:rsid w:val="00B46DDB"/>
    <w:rsid w:val="00B51C22"/>
    <w:rsid w:val="00B526FF"/>
    <w:rsid w:val="00B55216"/>
    <w:rsid w:val="00B55941"/>
    <w:rsid w:val="00B569B4"/>
    <w:rsid w:val="00B570FF"/>
    <w:rsid w:val="00B572D1"/>
    <w:rsid w:val="00B65CC6"/>
    <w:rsid w:val="00B668C3"/>
    <w:rsid w:val="00B6741B"/>
    <w:rsid w:val="00B70941"/>
    <w:rsid w:val="00B70FAF"/>
    <w:rsid w:val="00B723C6"/>
    <w:rsid w:val="00B75D10"/>
    <w:rsid w:val="00B76312"/>
    <w:rsid w:val="00B82191"/>
    <w:rsid w:val="00B83B7D"/>
    <w:rsid w:val="00B86B6E"/>
    <w:rsid w:val="00B909B1"/>
    <w:rsid w:val="00B979C7"/>
    <w:rsid w:val="00B97C62"/>
    <w:rsid w:val="00BA338D"/>
    <w:rsid w:val="00BA37A8"/>
    <w:rsid w:val="00BA76F4"/>
    <w:rsid w:val="00BB0415"/>
    <w:rsid w:val="00BB3923"/>
    <w:rsid w:val="00BB3CBD"/>
    <w:rsid w:val="00BB68BA"/>
    <w:rsid w:val="00BB6C6C"/>
    <w:rsid w:val="00BC0B6A"/>
    <w:rsid w:val="00BC30AD"/>
    <w:rsid w:val="00BC520F"/>
    <w:rsid w:val="00BD0415"/>
    <w:rsid w:val="00BD1D8F"/>
    <w:rsid w:val="00BD312F"/>
    <w:rsid w:val="00BD3951"/>
    <w:rsid w:val="00BD40CE"/>
    <w:rsid w:val="00BD6538"/>
    <w:rsid w:val="00BD6B90"/>
    <w:rsid w:val="00BE1ABE"/>
    <w:rsid w:val="00BE32D0"/>
    <w:rsid w:val="00BE3FCF"/>
    <w:rsid w:val="00BE5E5B"/>
    <w:rsid w:val="00BF42AC"/>
    <w:rsid w:val="00C066B9"/>
    <w:rsid w:val="00C154C1"/>
    <w:rsid w:val="00C15FF1"/>
    <w:rsid w:val="00C206FF"/>
    <w:rsid w:val="00C324F9"/>
    <w:rsid w:val="00C33BFA"/>
    <w:rsid w:val="00C368F9"/>
    <w:rsid w:val="00C40967"/>
    <w:rsid w:val="00C40A49"/>
    <w:rsid w:val="00C40DC0"/>
    <w:rsid w:val="00C466AD"/>
    <w:rsid w:val="00C46C45"/>
    <w:rsid w:val="00C47181"/>
    <w:rsid w:val="00C47C85"/>
    <w:rsid w:val="00C54DE7"/>
    <w:rsid w:val="00C55CD8"/>
    <w:rsid w:val="00C61ABC"/>
    <w:rsid w:val="00C62E18"/>
    <w:rsid w:val="00C65D51"/>
    <w:rsid w:val="00C671BB"/>
    <w:rsid w:val="00C71BE1"/>
    <w:rsid w:val="00C81CA1"/>
    <w:rsid w:val="00C81D0D"/>
    <w:rsid w:val="00C85537"/>
    <w:rsid w:val="00C92A36"/>
    <w:rsid w:val="00CA48E9"/>
    <w:rsid w:val="00CA4962"/>
    <w:rsid w:val="00CA57B0"/>
    <w:rsid w:val="00CB11CB"/>
    <w:rsid w:val="00CB1D0E"/>
    <w:rsid w:val="00CB2C8F"/>
    <w:rsid w:val="00CB3F36"/>
    <w:rsid w:val="00CC35B9"/>
    <w:rsid w:val="00CC4240"/>
    <w:rsid w:val="00CE4274"/>
    <w:rsid w:val="00CF0873"/>
    <w:rsid w:val="00CF138E"/>
    <w:rsid w:val="00CF23AC"/>
    <w:rsid w:val="00CF5F0D"/>
    <w:rsid w:val="00D0020B"/>
    <w:rsid w:val="00D13627"/>
    <w:rsid w:val="00D2247B"/>
    <w:rsid w:val="00D22E67"/>
    <w:rsid w:val="00D26D28"/>
    <w:rsid w:val="00D30CFC"/>
    <w:rsid w:val="00D34A2F"/>
    <w:rsid w:val="00D37EFF"/>
    <w:rsid w:val="00D42F54"/>
    <w:rsid w:val="00D46C14"/>
    <w:rsid w:val="00D514AB"/>
    <w:rsid w:val="00D54EE5"/>
    <w:rsid w:val="00D67DEB"/>
    <w:rsid w:val="00D7072D"/>
    <w:rsid w:val="00D74F41"/>
    <w:rsid w:val="00D8168E"/>
    <w:rsid w:val="00D8546B"/>
    <w:rsid w:val="00D95B9D"/>
    <w:rsid w:val="00D95EA8"/>
    <w:rsid w:val="00DA01B7"/>
    <w:rsid w:val="00DA101A"/>
    <w:rsid w:val="00DA3D8A"/>
    <w:rsid w:val="00DA3FF5"/>
    <w:rsid w:val="00DB2DE6"/>
    <w:rsid w:val="00DB5A0D"/>
    <w:rsid w:val="00DB6948"/>
    <w:rsid w:val="00DB7E63"/>
    <w:rsid w:val="00DC11D2"/>
    <w:rsid w:val="00DC6B2A"/>
    <w:rsid w:val="00DD0B65"/>
    <w:rsid w:val="00DD6B72"/>
    <w:rsid w:val="00DD76ED"/>
    <w:rsid w:val="00DE0693"/>
    <w:rsid w:val="00DE5C23"/>
    <w:rsid w:val="00DF1A4F"/>
    <w:rsid w:val="00DF325F"/>
    <w:rsid w:val="00DF452B"/>
    <w:rsid w:val="00DF48E8"/>
    <w:rsid w:val="00DF6E2D"/>
    <w:rsid w:val="00E11E81"/>
    <w:rsid w:val="00E1452B"/>
    <w:rsid w:val="00E15001"/>
    <w:rsid w:val="00E178A0"/>
    <w:rsid w:val="00E273F2"/>
    <w:rsid w:val="00E469FC"/>
    <w:rsid w:val="00E505C2"/>
    <w:rsid w:val="00E528D0"/>
    <w:rsid w:val="00E5657F"/>
    <w:rsid w:val="00E60A89"/>
    <w:rsid w:val="00E70E0E"/>
    <w:rsid w:val="00E7128D"/>
    <w:rsid w:val="00E76FCA"/>
    <w:rsid w:val="00E83B1C"/>
    <w:rsid w:val="00E857CD"/>
    <w:rsid w:val="00E91239"/>
    <w:rsid w:val="00E9252E"/>
    <w:rsid w:val="00E9737D"/>
    <w:rsid w:val="00E977AE"/>
    <w:rsid w:val="00EA0E5D"/>
    <w:rsid w:val="00EA13D9"/>
    <w:rsid w:val="00EA20E1"/>
    <w:rsid w:val="00EA4165"/>
    <w:rsid w:val="00EA42EB"/>
    <w:rsid w:val="00EA4F1A"/>
    <w:rsid w:val="00EB0A1D"/>
    <w:rsid w:val="00EB7E20"/>
    <w:rsid w:val="00EC346F"/>
    <w:rsid w:val="00ED0246"/>
    <w:rsid w:val="00ED02C7"/>
    <w:rsid w:val="00ED28EE"/>
    <w:rsid w:val="00ED4F49"/>
    <w:rsid w:val="00EE55B1"/>
    <w:rsid w:val="00EF18C4"/>
    <w:rsid w:val="00EF2B01"/>
    <w:rsid w:val="00EF3AFD"/>
    <w:rsid w:val="00F103A6"/>
    <w:rsid w:val="00F122DD"/>
    <w:rsid w:val="00F12E84"/>
    <w:rsid w:val="00F13540"/>
    <w:rsid w:val="00F16269"/>
    <w:rsid w:val="00F20BDB"/>
    <w:rsid w:val="00F22B5A"/>
    <w:rsid w:val="00F23373"/>
    <w:rsid w:val="00F24007"/>
    <w:rsid w:val="00F26410"/>
    <w:rsid w:val="00F274F9"/>
    <w:rsid w:val="00F33599"/>
    <w:rsid w:val="00F50646"/>
    <w:rsid w:val="00F526A4"/>
    <w:rsid w:val="00F5316C"/>
    <w:rsid w:val="00F53D6C"/>
    <w:rsid w:val="00F62D58"/>
    <w:rsid w:val="00F64159"/>
    <w:rsid w:val="00F6735D"/>
    <w:rsid w:val="00F70761"/>
    <w:rsid w:val="00F7085A"/>
    <w:rsid w:val="00F7096E"/>
    <w:rsid w:val="00F70D36"/>
    <w:rsid w:val="00F71CB1"/>
    <w:rsid w:val="00F7560E"/>
    <w:rsid w:val="00F82E26"/>
    <w:rsid w:val="00F84645"/>
    <w:rsid w:val="00F85A86"/>
    <w:rsid w:val="00F87A2B"/>
    <w:rsid w:val="00FA0C02"/>
    <w:rsid w:val="00FA3199"/>
    <w:rsid w:val="00FB3928"/>
    <w:rsid w:val="00FB46A5"/>
    <w:rsid w:val="00FC7298"/>
    <w:rsid w:val="00FC7396"/>
    <w:rsid w:val="00FD120F"/>
    <w:rsid w:val="00FD1DDF"/>
    <w:rsid w:val="00FD2AE9"/>
    <w:rsid w:val="00FD5FF7"/>
    <w:rsid w:val="00FE06DB"/>
    <w:rsid w:val="00FE1F62"/>
    <w:rsid w:val="00FF0E77"/>
    <w:rsid w:val="00FF49E6"/>
    <w:rsid w:val="00FF7D7A"/>
    <w:rsid w:val="0135A284"/>
    <w:rsid w:val="01599D04"/>
    <w:rsid w:val="016272FB"/>
    <w:rsid w:val="01700959"/>
    <w:rsid w:val="01A11C4B"/>
    <w:rsid w:val="01DAE4C0"/>
    <w:rsid w:val="01DB9B91"/>
    <w:rsid w:val="020602D1"/>
    <w:rsid w:val="0215E46F"/>
    <w:rsid w:val="02950601"/>
    <w:rsid w:val="02BDBA95"/>
    <w:rsid w:val="0397EEAF"/>
    <w:rsid w:val="04309DD4"/>
    <w:rsid w:val="04849805"/>
    <w:rsid w:val="059B3035"/>
    <w:rsid w:val="05AF9613"/>
    <w:rsid w:val="05CC0D81"/>
    <w:rsid w:val="066C9147"/>
    <w:rsid w:val="06CD3971"/>
    <w:rsid w:val="06DBDC9C"/>
    <w:rsid w:val="078A9068"/>
    <w:rsid w:val="07E35EA1"/>
    <w:rsid w:val="084F0D1E"/>
    <w:rsid w:val="08678C60"/>
    <w:rsid w:val="088D1456"/>
    <w:rsid w:val="08C112A8"/>
    <w:rsid w:val="08CB3A5E"/>
    <w:rsid w:val="0953C67B"/>
    <w:rsid w:val="096446B9"/>
    <w:rsid w:val="09985B69"/>
    <w:rsid w:val="09ED30AF"/>
    <w:rsid w:val="0A098EF0"/>
    <w:rsid w:val="0B22EBDD"/>
    <w:rsid w:val="0B33C0D1"/>
    <w:rsid w:val="0BD48F29"/>
    <w:rsid w:val="0CA5E559"/>
    <w:rsid w:val="0CB96811"/>
    <w:rsid w:val="0CCE7B60"/>
    <w:rsid w:val="0D1E6588"/>
    <w:rsid w:val="0D8C9AA7"/>
    <w:rsid w:val="0DEA378D"/>
    <w:rsid w:val="0E317160"/>
    <w:rsid w:val="0E3D0DB5"/>
    <w:rsid w:val="0E76046E"/>
    <w:rsid w:val="0EFE344E"/>
    <w:rsid w:val="0FE0AB44"/>
    <w:rsid w:val="10E5E69E"/>
    <w:rsid w:val="1142B6DC"/>
    <w:rsid w:val="1146F23F"/>
    <w:rsid w:val="115B111A"/>
    <w:rsid w:val="11609FD7"/>
    <w:rsid w:val="11C65E7A"/>
    <w:rsid w:val="11EFB6AA"/>
    <w:rsid w:val="1228AC5F"/>
    <w:rsid w:val="12633773"/>
    <w:rsid w:val="128F1650"/>
    <w:rsid w:val="12DA99DF"/>
    <w:rsid w:val="134D903A"/>
    <w:rsid w:val="13C01105"/>
    <w:rsid w:val="13C49338"/>
    <w:rsid w:val="13D13C31"/>
    <w:rsid w:val="150DDD2E"/>
    <w:rsid w:val="157C97F3"/>
    <w:rsid w:val="15A79B8C"/>
    <w:rsid w:val="15E69EDE"/>
    <w:rsid w:val="17A1C28F"/>
    <w:rsid w:val="17CA3254"/>
    <w:rsid w:val="1810BA26"/>
    <w:rsid w:val="18303ADE"/>
    <w:rsid w:val="18756CB9"/>
    <w:rsid w:val="18763C1A"/>
    <w:rsid w:val="1920CF52"/>
    <w:rsid w:val="1921F455"/>
    <w:rsid w:val="1A1687D5"/>
    <w:rsid w:val="1ACC8367"/>
    <w:rsid w:val="1AE8A95F"/>
    <w:rsid w:val="1B0F1611"/>
    <w:rsid w:val="1B3C9CED"/>
    <w:rsid w:val="1B4591DD"/>
    <w:rsid w:val="1BB8FB57"/>
    <w:rsid w:val="1BDD97AF"/>
    <w:rsid w:val="1BEC1B87"/>
    <w:rsid w:val="1C6853C8"/>
    <w:rsid w:val="1C8AB99F"/>
    <w:rsid w:val="1CCEF463"/>
    <w:rsid w:val="1CD8F254"/>
    <w:rsid w:val="1CD9D2B0"/>
    <w:rsid w:val="1CDC2FFE"/>
    <w:rsid w:val="1CED66B0"/>
    <w:rsid w:val="1D1D73F1"/>
    <w:rsid w:val="1E497DD0"/>
    <w:rsid w:val="1E6AC4C4"/>
    <w:rsid w:val="1E976F05"/>
    <w:rsid w:val="1EF2B331"/>
    <w:rsid w:val="1EF6F7B8"/>
    <w:rsid w:val="1F4FAD72"/>
    <w:rsid w:val="1F8A7CC1"/>
    <w:rsid w:val="1F9FF48A"/>
    <w:rsid w:val="1FB7DF29"/>
    <w:rsid w:val="1FFA6629"/>
    <w:rsid w:val="204B530B"/>
    <w:rsid w:val="20557CCD"/>
    <w:rsid w:val="20E52A4C"/>
    <w:rsid w:val="218D69EE"/>
    <w:rsid w:val="21A61CC6"/>
    <w:rsid w:val="21EA52A3"/>
    <w:rsid w:val="21EC9E71"/>
    <w:rsid w:val="22BE5A8E"/>
    <w:rsid w:val="23058621"/>
    <w:rsid w:val="243F66FC"/>
    <w:rsid w:val="2448609B"/>
    <w:rsid w:val="244B2137"/>
    <w:rsid w:val="2495E21F"/>
    <w:rsid w:val="24DFC18C"/>
    <w:rsid w:val="25D35B95"/>
    <w:rsid w:val="269925DB"/>
    <w:rsid w:val="272D4D92"/>
    <w:rsid w:val="273B6609"/>
    <w:rsid w:val="2746A8E1"/>
    <w:rsid w:val="27BDFCA9"/>
    <w:rsid w:val="27CDD635"/>
    <w:rsid w:val="27FD5DD7"/>
    <w:rsid w:val="288E2E97"/>
    <w:rsid w:val="28F58BAB"/>
    <w:rsid w:val="29042C15"/>
    <w:rsid w:val="2904B2AE"/>
    <w:rsid w:val="2942A338"/>
    <w:rsid w:val="296BE8EC"/>
    <w:rsid w:val="29978B39"/>
    <w:rsid w:val="29BC9D5E"/>
    <w:rsid w:val="29D25AA9"/>
    <w:rsid w:val="2A1884A8"/>
    <w:rsid w:val="2A31FA0F"/>
    <w:rsid w:val="2A4EDD69"/>
    <w:rsid w:val="2AF774A1"/>
    <w:rsid w:val="2B344C34"/>
    <w:rsid w:val="2BEAD1F2"/>
    <w:rsid w:val="2C2389D4"/>
    <w:rsid w:val="2C9FEF68"/>
    <w:rsid w:val="2D374F99"/>
    <w:rsid w:val="2D3A40B1"/>
    <w:rsid w:val="2D7AAD57"/>
    <w:rsid w:val="2DC19FA4"/>
    <w:rsid w:val="2DCA5FB2"/>
    <w:rsid w:val="2DF650D1"/>
    <w:rsid w:val="2E2F1563"/>
    <w:rsid w:val="2E449B50"/>
    <w:rsid w:val="2E910FD5"/>
    <w:rsid w:val="2EDEFEC7"/>
    <w:rsid w:val="2F2A8E3B"/>
    <w:rsid w:val="30553943"/>
    <w:rsid w:val="30732603"/>
    <w:rsid w:val="308D1889"/>
    <w:rsid w:val="30E4C79F"/>
    <w:rsid w:val="30F71A7C"/>
    <w:rsid w:val="31084943"/>
    <w:rsid w:val="310A269B"/>
    <w:rsid w:val="312264F5"/>
    <w:rsid w:val="317F52AE"/>
    <w:rsid w:val="3195B2A3"/>
    <w:rsid w:val="31EF0B51"/>
    <w:rsid w:val="320E2B70"/>
    <w:rsid w:val="325BC670"/>
    <w:rsid w:val="3261D2FA"/>
    <w:rsid w:val="3276F136"/>
    <w:rsid w:val="32C800AC"/>
    <w:rsid w:val="32C9C738"/>
    <w:rsid w:val="3364E165"/>
    <w:rsid w:val="33A30BB3"/>
    <w:rsid w:val="33D17D7B"/>
    <w:rsid w:val="34481CA4"/>
    <w:rsid w:val="3449BC84"/>
    <w:rsid w:val="349AB477"/>
    <w:rsid w:val="34E90DAB"/>
    <w:rsid w:val="3562CECD"/>
    <w:rsid w:val="35B5BFF3"/>
    <w:rsid w:val="35DBFBAB"/>
    <w:rsid w:val="36101A06"/>
    <w:rsid w:val="3657EEAE"/>
    <w:rsid w:val="3658EE70"/>
    <w:rsid w:val="367A3354"/>
    <w:rsid w:val="36D38572"/>
    <w:rsid w:val="36E4B026"/>
    <w:rsid w:val="37166323"/>
    <w:rsid w:val="37216C44"/>
    <w:rsid w:val="37E5C93D"/>
    <w:rsid w:val="38AE9D9D"/>
    <w:rsid w:val="38C14D67"/>
    <w:rsid w:val="39241F16"/>
    <w:rsid w:val="392E9710"/>
    <w:rsid w:val="3973FDB1"/>
    <w:rsid w:val="3A1B96C8"/>
    <w:rsid w:val="3A6F15B7"/>
    <w:rsid w:val="3A9394AB"/>
    <w:rsid w:val="3AF90149"/>
    <w:rsid w:val="3B718E89"/>
    <w:rsid w:val="3B8BDC6E"/>
    <w:rsid w:val="3C250A94"/>
    <w:rsid w:val="3C34CE0A"/>
    <w:rsid w:val="3C5DAF30"/>
    <w:rsid w:val="3C9DEAA1"/>
    <w:rsid w:val="3D0C1A5F"/>
    <w:rsid w:val="3DB0F22F"/>
    <w:rsid w:val="3DDC2949"/>
    <w:rsid w:val="3E0D9277"/>
    <w:rsid w:val="3E3A7505"/>
    <w:rsid w:val="3E938C9C"/>
    <w:rsid w:val="3F1A9F0E"/>
    <w:rsid w:val="3F5CAB56"/>
    <w:rsid w:val="3F9887C8"/>
    <w:rsid w:val="3FD7B2C5"/>
    <w:rsid w:val="3FEC220D"/>
    <w:rsid w:val="40172790"/>
    <w:rsid w:val="40389F1D"/>
    <w:rsid w:val="40825D66"/>
    <w:rsid w:val="411896C9"/>
    <w:rsid w:val="41C62CC4"/>
    <w:rsid w:val="41CE614D"/>
    <w:rsid w:val="420BF1D1"/>
    <w:rsid w:val="42A186C3"/>
    <w:rsid w:val="42B82E1F"/>
    <w:rsid w:val="43618078"/>
    <w:rsid w:val="441BB4AB"/>
    <w:rsid w:val="4453FE80"/>
    <w:rsid w:val="44562346"/>
    <w:rsid w:val="44FA8EFC"/>
    <w:rsid w:val="45573112"/>
    <w:rsid w:val="461CBEFA"/>
    <w:rsid w:val="4669301C"/>
    <w:rsid w:val="4687DE5D"/>
    <w:rsid w:val="468C3261"/>
    <w:rsid w:val="4708D56B"/>
    <w:rsid w:val="473128FC"/>
    <w:rsid w:val="4737900E"/>
    <w:rsid w:val="474F400F"/>
    <w:rsid w:val="479D1F88"/>
    <w:rsid w:val="47E4F836"/>
    <w:rsid w:val="48157614"/>
    <w:rsid w:val="4853FC0E"/>
    <w:rsid w:val="485EC901"/>
    <w:rsid w:val="487C3DA8"/>
    <w:rsid w:val="4976B0FD"/>
    <w:rsid w:val="4A570D0F"/>
    <w:rsid w:val="4A86EFD4"/>
    <w:rsid w:val="4A87EC3A"/>
    <w:rsid w:val="4ABFCB16"/>
    <w:rsid w:val="4B49A31B"/>
    <w:rsid w:val="4B68AE0C"/>
    <w:rsid w:val="4BA4B49D"/>
    <w:rsid w:val="4C3E8D2C"/>
    <w:rsid w:val="4C440DE9"/>
    <w:rsid w:val="4C605D89"/>
    <w:rsid w:val="4C9E2EBD"/>
    <w:rsid w:val="4CA6970A"/>
    <w:rsid w:val="4CE16CB3"/>
    <w:rsid w:val="4CFE9153"/>
    <w:rsid w:val="4D636E3A"/>
    <w:rsid w:val="4E338979"/>
    <w:rsid w:val="4E844B9B"/>
    <w:rsid w:val="4EAFC855"/>
    <w:rsid w:val="4EBC4DBF"/>
    <w:rsid w:val="4F4E63D5"/>
    <w:rsid w:val="4F6C2AB2"/>
    <w:rsid w:val="4F93F23C"/>
    <w:rsid w:val="4FFC7093"/>
    <w:rsid w:val="50058508"/>
    <w:rsid w:val="504B98B6"/>
    <w:rsid w:val="5057D5EC"/>
    <w:rsid w:val="50E4626E"/>
    <w:rsid w:val="513FDC31"/>
    <w:rsid w:val="515C82FA"/>
    <w:rsid w:val="516B2A3B"/>
    <w:rsid w:val="51B20747"/>
    <w:rsid w:val="51B39FCF"/>
    <w:rsid w:val="52364B92"/>
    <w:rsid w:val="5242C1CB"/>
    <w:rsid w:val="52C75900"/>
    <w:rsid w:val="52FD43D4"/>
    <w:rsid w:val="536FFE7E"/>
    <w:rsid w:val="540B9E57"/>
    <w:rsid w:val="54B67B06"/>
    <w:rsid w:val="54D1CFEC"/>
    <w:rsid w:val="54E016BA"/>
    <w:rsid w:val="553070EA"/>
    <w:rsid w:val="5539853F"/>
    <w:rsid w:val="555E1D3C"/>
    <w:rsid w:val="55781806"/>
    <w:rsid w:val="55DDE97D"/>
    <w:rsid w:val="560DC6EB"/>
    <w:rsid w:val="560EFAB5"/>
    <w:rsid w:val="563E49CC"/>
    <w:rsid w:val="56898912"/>
    <w:rsid w:val="571CF07D"/>
    <w:rsid w:val="58466DFC"/>
    <w:rsid w:val="588F9F15"/>
    <w:rsid w:val="58D0CD89"/>
    <w:rsid w:val="58E4B431"/>
    <w:rsid w:val="5981F793"/>
    <w:rsid w:val="5A1B30BE"/>
    <w:rsid w:val="5A829213"/>
    <w:rsid w:val="5ABA7525"/>
    <w:rsid w:val="5AEA14DB"/>
    <w:rsid w:val="5B10215F"/>
    <w:rsid w:val="5B52A46A"/>
    <w:rsid w:val="5B590367"/>
    <w:rsid w:val="5B7A97E2"/>
    <w:rsid w:val="5C1F1BF0"/>
    <w:rsid w:val="5C3231A9"/>
    <w:rsid w:val="5C65674D"/>
    <w:rsid w:val="5C727544"/>
    <w:rsid w:val="5D5E9836"/>
    <w:rsid w:val="5D6E074B"/>
    <w:rsid w:val="5EA94FE2"/>
    <w:rsid w:val="5EC36D14"/>
    <w:rsid w:val="5F116AB6"/>
    <w:rsid w:val="5F327915"/>
    <w:rsid w:val="5F965F84"/>
    <w:rsid w:val="5F9E9CD5"/>
    <w:rsid w:val="5FFD853B"/>
    <w:rsid w:val="6001F1A6"/>
    <w:rsid w:val="6045DA35"/>
    <w:rsid w:val="605B5F6F"/>
    <w:rsid w:val="60D6B0E1"/>
    <w:rsid w:val="6117DB95"/>
    <w:rsid w:val="6145833C"/>
    <w:rsid w:val="617E1655"/>
    <w:rsid w:val="61832B76"/>
    <w:rsid w:val="618E7998"/>
    <w:rsid w:val="61A06FC7"/>
    <w:rsid w:val="61F6CF07"/>
    <w:rsid w:val="621C46FF"/>
    <w:rsid w:val="62514EB4"/>
    <w:rsid w:val="628AB343"/>
    <w:rsid w:val="62CFF121"/>
    <w:rsid w:val="6314311F"/>
    <w:rsid w:val="6418693D"/>
    <w:rsid w:val="64216813"/>
    <w:rsid w:val="64A3943F"/>
    <w:rsid w:val="65158514"/>
    <w:rsid w:val="653247A4"/>
    <w:rsid w:val="65E10FB4"/>
    <w:rsid w:val="65FDDCE6"/>
    <w:rsid w:val="6638FDBA"/>
    <w:rsid w:val="66A332D5"/>
    <w:rsid w:val="66AFC4F4"/>
    <w:rsid w:val="66CCDF86"/>
    <w:rsid w:val="66DABC8A"/>
    <w:rsid w:val="676D58BF"/>
    <w:rsid w:val="680AEF5E"/>
    <w:rsid w:val="681D415D"/>
    <w:rsid w:val="683B8B70"/>
    <w:rsid w:val="6842AEAD"/>
    <w:rsid w:val="6887B5DE"/>
    <w:rsid w:val="689272B7"/>
    <w:rsid w:val="68987955"/>
    <w:rsid w:val="68B75354"/>
    <w:rsid w:val="68E026B2"/>
    <w:rsid w:val="68E85743"/>
    <w:rsid w:val="69B52243"/>
    <w:rsid w:val="6A1FCDBB"/>
    <w:rsid w:val="6A331154"/>
    <w:rsid w:val="6A66CD97"/>
    <w:rsid w:val="6ADD1339"/>
    <w:rsid w:val="6B5EEFEF"/>
    <w:rsid w:val="6BAD1488"/>
    <w:rsid w:val="6BAE2DAD"/>
    <w:rsid w:val="6C18956A"/>
    <w:rsid w:val="6C7C40B1"/>
    <w:rsid w:val="6CD9DD68"/>
    <w:rsid w:val="6CDEE469"/>
    <w:rsid w:val="6D4CA836"/>
    <w:rsid w:val="6D809AB8"/>
    <w:rsid w:val="6E7B8FE3"/>
    <w:rsid w:val="6E8A3435"/>
    <w:rsid w:val="6ED1A1DC"/>
    <w:rsid w:val="6EE5CE6F"/>
    <w:rsid w:val="6EEF29F4"/>
    <w:rsid w:val="6EF31198"/>
    <w:rsid w:val="6F60D5DE"/>
    <w:rsid w:val="6FAAE940"/>
    <w:rsid w:val="6FCB6657"/>
    <w:rsid w:val="6FD0D5BE"/>
    <w:rsid w:val="6FEA6697"/>
    <w:rsid w:val="703A1995"/>
    <w:rsid w:val="705876F8"/>
    <w:rsid w:val="70648898"/>
    <w:rsid w:val="707931C8"/>
    <w:rsid w:val="70819ED0"/>
    <w:rsid w:val="70CEC3A0"/>
    <w:rsid w:val="70EEDB1D"/>
    <w:rsid w:val="715CC890"/>
    <w:rsid w:val="71840F83"/>
    <w:rsid w:val="71A60DDB"/>
    <w:rsid w:val="71D35B77"/>
    <w:rsid w:val="71FB6888"/>
    <w:rsid w:val="731FA5A4"/>
    <w:rsid w:val="73673E9E"/>
    <w:rsid w:val="7377768F"/>
    <w:rsid w:val="73EE6A1E"/>
    <w:rsid w:val="7587657A"/>
    <w:rsid w:val="75EBE28A"/>
    <w:rsid w:val="76964115"/>
    <w:rsid w:val="769B0E65"/>
    <w:rsid w:val="76A0AFF9"/>
    <w:rsid w:val="76A2C91A"/>
    <w:rsid w:val="7705DF99"/>
    <w:rsid w:val="7745F188"/>
    <w:rsid w:val="774F74E7"/>
    <w:rsid w:val="77A17FF9"/>
    <w:rsid w:val="77B199B5"/>
    <w:rsid w:val="77DCD497"/>
    <w:rsid w:val="77F99EDF"/>
    <w:rsid w:val="7857B781"/>
    <w:rsid w:val="78848EE6"/>
    <w:rsid w:val="78F3561F"/>
    <w:rsid w:val="79F52FAA"/>
    <w:rsid w:val="7A1673BA"/>
    <w:rsid w:val="7A180BD6"/>
    <w:rsid w:val="7A3F5EA0"/>
    <w:rsid w:val="7A58AC84"/>
    <w:rsid w:val="7B786921"/>
    <w:rsid w:val="7BE13A95"/>
    <w:rsid w:val="7C170DEF"/>
    <w:rsid w:val="7C385B72"/>
    <w:rsid w:val="7CC2E5B7"/>
    <w:rsid w:val="7CC3F9A2"/>
    <w:rsid w:val="7D2570E4"/>
    <w:rsid w:val="7D718D95"/>
    <w:rsid w:val="7DDEB97C"/>
    <w:rsid w:val="7E1ED526"/>
    <w:rsid w:val="7E5897F3"/>
    <w:rsid w:val="7EC81909"/>
    <w:rsid w:val="7F253D3A"/>
    <w:rsid w:val="7F41891D"/>
    <w:rsid w:val="7F75193D"/>
    <w:rsid w:val="7F7D1E45"/>
    <w:rsid w:val="7FA8B9D3"/>
    <w:rsid w:val="7FCC2263"/>
    <w:rsid w:val="7FD4BBCF"/>
    <w:rsid w:val="7F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5AA1512"/>
  <w15:chartTrackingRefBased/>
  <w15:docId w15:val="{7FA56A0E-2536-44C4-B1A3-290D3A50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7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76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76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7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76F4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76F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59"/>
    <w:rsid w:val="00CB3F36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f0">
    <w:name w:val="pf0"/>
    <w:basedOn w:val="Normal"/>
    <w:rsid w:val="006149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cf01">
    <w:name w:val="cf01"/>
    <w:basedOn w:val="DefaultParagraphFont"/>
    <w:rsid w:val="006149C9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97F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F4C"/>
    <w:rPr>
      <w:color w:val="605E5C"/>
      <w:shd w:val="clear" w:color="auto" w:fill="E1DFDD"/>
    </w:rPr>
  </w:style>
  <w:style w:type="table" w:customStyle="1" w:styleId="TableGrid0">
    <w:name w:val="TableGrid"/>
    <w:rsid w:val="00774BB7"/>
    <w:pPr>
      <w:spacing w:after="0" w:line="240" w:lineRule="auto"/>
    </w:pPr>
    <w:rPr>
      <w:rFonts w:eastAsiaTheme="minorEastAsia"/>
      <w:kern w:val="2"/>
      <w:lang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51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1C22"/>
  </w:style>
  <w:style w:type="paragraph" w:styleId="Footer">
    <w:name w:val="footer"/>
    <w:basedOn w:val="Normal"/>
    <w:link w:val="FooterChar"/>
    <w:uiPriority w:val="99"/>
    <w:semiHidden/>
    <w:unhideWhenUsed/>
    <w:rsid w:val="00B51C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1C22"/>
  </w:style>
  <w:style w:type="character" w:styleId="FollowedHyperlink">
    <w:name w:val="FollowedHyperlink"/>
    <w:basedOn w:val="DefaultParagraphFont"/>
    <w:uiPriority w:val="99"/>
    <w:semiHidden/>
    <w:unhideWhenUsed/>
    <w:rsid w:val="00702452"/>
    <w:rPr>
      <w:color w:val="954F72" w:themeColor="followedHyperlink"/>
      <w:u w:val="single"/>
    </w:rPr>
  </w:style>
  <w:style w:type="paragraph" w:customStyle="1" w:styleId="footnotedescription">
    <w:name w:val="footnote description"/>
    <w:next w:val="Normal"/>
    <w:link w:val="footnotedescriptionChar"/>
    <w:hidden/>
    <w:rsid w:val="009B6494"/>
    <w:pPr>
      <w:spacing w:after="0"/>
    </w:pPr>
    <w:rPr>
      <w:rFonts w:ascii="Arial" w:eastAsia="Arial" w:hAnsi="Arial" w:cs="Arial"/>
      <w:color w:val="0000FF"/>
      <w:kern w:val="2"/>
      <w:sz w:val="20"/>
      <w:u w:val="single" w:color="0000FF"/>
      <w:lang w:eastAsia="en-ID"/>
      <w14:ligatures w14:val="standardContextual"/>
    </w:rPr>
  </w:style>
  <w:style w:type="character" w:customStyle="1" w:styleId="footnotedescriptionChar">
    <w:name w:val="footnote description Char"/>
    <w:link w:val="footnotedescription"/>
    <w:rsid w:val="009B6494"/>
    <w:rPr>
      <w:rFonts w:ascii="Arial" w:eastAsia="Arial" w:hAnsi="Arial" w:cs="Arial"/>
      <w:color w:val="0000FF"/>
      <w:kern w:val="2"/>
      <w:sz w:val="20"/>
      <w:u w:val="single" w:color="0000FF"/>
      <w:lang w:eastAsia="en-ID"/>
      <w14:ligatures w14:val="standardContextual"/>
    </w:rPr>
  </w:style>
  <w:style w:type="character" w:customStyle="1" w:styleId="footnotemark">
    <w:name w:val="footnote mark"/>
    <w:hidden/>
    <w:rsid w:val="009B6494"/>
    <w:rPr>
      <w:rFonts w:ascii="Arial" w:eastAsia="Arial" w:hAnsi="Arial" w:cs="Arial"/>
      <w:color w:val="000000"/>
      <w:sz w:val="20"/>
      <w:vertAlign w:val="superscript"/>
    </w:rPr>
  </w:style>
  <w:style w:type="table" w:customStyle="1" w:styleId="TableGrid1">
    <w:name w:val="TableGrid1"/>
    <w:rsid w:val="009B6494"/>
    <w:pPr>
      <w:spacing w:after="0" w:line="240" w:lineRule="auto"/>
    </w:pPr>
    <w:rPr>
      <w:rFonts w:eastAsiaTheme="minorEastAsia"/>
      <w:kern w:val="2"/>
      <w:lang w:eastAsia="en-ID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D34A2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4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0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2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1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7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7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6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6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3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2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1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9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9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4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D0534-281F-45BC-8254-4EB6649B8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1159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Links>
    <vt:vector size="12" baseType="variant">
      <vt:variant>
        <vt:i4>131081</vt:i4>
      </vt:variant>
      <vt:variant>
        <vt:i4>3</vt:i4>
      </vt:variant>
      <vt:variant>
        <vt:i4>0</vt:i4>
      </vt:variant>
      <vt:variant>
        <vt:i4>5</vt:i4>
      </vt:variant>
      <vt:variant>
        <vt:lpwstr>https://www.riskpacc.eu/</vt:lpwstr>
      </vt:variant>
      <vt:variant>
        <vt:lpwstr/>
      </vt:variant>
      <vt:variant>
        <vt:i4>131081</vt:i4>
      </vt:variant>
      <vt:variant>
        <vt:i4>0</vt:i4>
      </vt:variant>
      <vt:variant>
        <vt:i4>0</vt:i4>
      </vt:variant>
      <vt:variant>
        <vt:i4>5</vt:i4>
      </vt:variant>
      <vt:variant>
        <vt:lpwstr>https://www.riskpacc.eu/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Sukma, Aulia (UT-ITC)</dc:creator>
  <cp:keywords/>
  <dc:description/>
  <cp:lastModifiedBy>Sukma, Aulia (UT-ITC)</cp:lastModifiedBy>
  <cp:revision>4</cp:revision>
  <dcterms:created xsi:type="dcterms:W3CDTF">2024-09-25T15:46:00Z</dcterms:created>
  <dcterms:modified xsi:type="dcterms:W3CDTF">2024-09-25T16:04:00Z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c5831f37-81e2-481d-8423-dcf6a6ef8780</vt:lpwstr>
  </property>
  <property fmtid="{D5CDD505-2E9C-101B-9397-08002B2CF9AE}" pid="3" name="Mendeley Document_1">
    <vt:lpwstr>True</vt:lpwstr>
  </property>
  <property fmtid="{D5CDD505-2E9C-101B-9397-08002B2CF9AE}" pid="4" name="Mendeley Unique User Id_1">
    <vt:lpwstr>1080b21c-fad0-3bdf-bc7f-5c3184441c25</vt:lpwstr>
  </property>
  <property fmtid="{D5CDD505-2E9C-101B-9397-08002B2CF9AE}" pid="5" name="Mendeley Citation Style_1">
    <vt:lpwstr>http://www.zotero.org/styles/apa</vt:lpwstr>
  </property>
  <property fmtid="{D5CDD505-2E9C-101B-9397-08002B2CF9AE}" pid="6" name="Mendeley Recent Style Id 0_1">
    <vt:lpwstr>http://www.zotero.org/styles/american-political-science-association</vt:lpwstr>
  </property>
  <property fmtid="{D5CDD505-2E9C-101B-9397-08002B2CF9AE}" pid="7" name="Mendeley Recent Style Name 0_1">
    <vt:lpwstr>American Political Science Association</vt:lpwstr>
  </property>
  <property fmtid="{D5CDD505-2E9C-101B-9397-08002B2CF9AE}" pid="8" name="Mendeley Recent Style Id 1_1">
    <vt:lpwstr>http://www.zotero.org/styles/apa</vt:lpwstr>
  </property>
  <property fmtid="{D5CDD505-2E9C-101B-9397-08002B2CF9AE}" pid="9" name="Mendeley Recent Style Name 1_1">
    <vt:lpwstr>American Psychological Association 7th edition</vt:lpwstr>
  </property>
  <property fmtid="{D5CDD505-2E9C-101B-9397-08002B2CF9AE}" pid="10" name="Mendeley Recent Style Id 2_1">
    <vt:lpwstr>http://www.zotero.org/styles/american-sociological-association</vt:lpwstr>
  </property>
  <property fmtid="{D5CDD505-2E9C-101B-9397-08002B2CF9AE}" pid="11" name="Mendeley Recent Style Name 2_1">
    <vt:lpwstr>American Sociological Association 6th edition</vt:lpwstr>
  </property>
  <property fmtid="{D5CDD505-2E9C-101B-9397-08002B2CF9AE}" pid="12" name="Mendeley Recent Style Id 3_1">
    <vt:lpwstr>http://www.zotero.org/styles/chicago-author-date</vt:lpwstr>
  </property>
  <property fmtid="{D5CDD505-2E9C-101B-9397-08002B2CF9AE}" pid="13" name="Mendeley Recent Style Name 3_1">
    <vt:lpwstr>Chicago Manual of Style 17th edition (author-date)</vt:lpwstr>
  </property>
  <property fmtid="{D5CDD505-2E9C-101B-9397-08002B2CF9AE}" pid="14" name="Mendeley Recent Style Id 4_1">
    <vt:lpwstr>http://www.zotero.org/styles/harvard-cite-them-right</vt:lpwstr>
  </property>
  <property fmtid="{D5CDD505-2E9C-101B-9397-08002B2CF9AE}" pid="15" name="Mendeley Recent Style Name 4_1">
    <vt:lpwstr>Cite Them Right 11th edition - Harvard</vt:lpwstr>
  </property>
  <property fmtid="{D5CDD505-2E9C-101B-9397-08002B2CF9AE}" pid="16" name="Mendeley Recent Style Id 5_1">
    <vt:lpwstr>http://www.zotero.org/styles/ieee</vt:lpwstr>
  </property>
  <property fmtid="{D5CDD505-2E9C-101B-9397-08002B2CF9AE}" pid="17" name="Mendeley Recent Style Name 5_1">
    <vt:lpwstr>IEEE</vt:lpwstr>
  </property>
  <property fmtid="{D5CDD505-2E9C-101B-9397-08002B2CF9AE}" pid="18" name="Mendeley Recent Style Id 6_1">
    <vt:lpwstr>http://www.zotero.org/styles/modern-humanities-research-association</vt:lpwstr>
  </property>
  <property fmtid="{D5CDD505-2E9C-101B-9397-08002B2CF9AE}" pid="19" name="Mendeley Recent Style Name 6_1">
    <vt:lpwstr>Modern Humanities Research Association 3rd edition (note with bibliography)</vt:lpwstr>
  </property>
  <property fmtid="{D5CDD505-2E9C-101B-9397-08002B2CF9AE}" pid="20" name="Mendeley Recent Style Id 7_1">
    <vt:lpwstr>http://www.zotero.org/styles/modern-language-association</vt:lpwstr>
  </property>
  <property fmtid="{D5CDD505-2E9C-101B-9397-08002B2CF9AE}" pid="21" name="Mendeley Recent Style Name 7_1">
    <vt:lpwstr>Modern Language Association 9th edition</vt:lpwstr>
  </property>
  <property fmtid="{D5CDD505-2E9C-101B-9397-08002B2CF9AE}" pid="22" name="Mendeley Recent Style Id 8_1">
    <vt:lpwstr>http://www.zotero.org/styles/nature</vt:lpwstr>
  </property>
  <property fmtid="{D5CDD505-2E9C-101B-9397-08002B2CF9AE}" pid="23" name="Mendeley Recent Style Name 8_1">
    <vt:lpwstr>Nature</vt:lpwstr>
  </property>
  <property fmtid="{D5CDD505-2E9C-101B-9397-08002B2CF9AE}" pid="24" name="Mendeley Recent Style Id 9_1">
    <vt:lpwstr>http://www.zotero.org/styles/vancouver</vt:lpwstr>
  </property>
  <property fmtid="{D5CDD505-2E9C-101B-9397-08002B2CF9AE}" pid="25" name="Mendeley Recent Style Name 9_1">
    <vt:lpwstr>Vancouver</vt:lpwstr>
  </property>
</Properties>
</file>